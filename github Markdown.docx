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F7E7" w14:textId="77777777" w:rsidR="00272F8E" w:rsidRDefault="00272F8E" w:rsidP="00272F8E">
      <w:pPr>
        <w:pStyle w:val="Heading1"/>
        <w:spacing w:before="0"/>
        <w:ind w:right="2250"/>
        <w:rPr>
          <w:rFonts w:ascii="Segoe UI" w:hAnsi="Segoe UI" w:cs="Segoe UI"/>
          <w:color w:val="1F2328"/>
        </w:rPr>
      </w:pPr>
      <w:r>
        <w:rPr>
          <w:rFonts w:ascii="Segoe UI" w:hAnsi="Segoe UI" w:cs="Segoe UI"/>
          <w:color w:val="1F2328"/>
        </w:rPr>
        <w:t xml:space="preserve">Markdown </w:t>
      </w:r>
      <w:proofErr w:type="spellStart"/>
      <w:r>
        <w:rPr>
          <w:rFonts w:ascii="Segoe UI" w:hAnsi="Segoe UI" w:cs="Segoe UI"/>
          <w:color w:val="1F2328"/>
        </w:rPr>
        <w:t>Cheatsheet</w:t>
      </w:r>
      <w:proofErr w:type="spellEnd"/>
    </w:p>
    <w:p w14:paraId="07DB2426" w14:textId="77777777" w:rsidR="00272F8E" w:rsidRDefault="00272F8E" w:rsidP="00272F8E">
      <w:pPr>
        <w:shd w:val="clear" w:color="auto" w:fill="FFFFFF"/>
        <w:rPr>
          <w:rFonts w:ascii="Segoe UI" w:hAnsi="Segoe UI" w:cs="Segoe UI"/>
          <w:sz w:val="21"/>
          <w:szCs w:val="21"/>
        </w:rPr>
      </w:pPr>
      <w:r>
        <w:rPr>
          <w:rFonts w:ascii="Segoe UI" w:hAnsi="Segoe UI" w:cs="Segoe UI"/>
          <w:sz w:val="21"/>
          <w:szCs w:val="21"/>
        </w:rPr>
        <w:t>Adam Pritchard edited this page on Mar 27, 2022 · </w:t>
      </w:r>
      <w:hyperlink r:id="rId6" w:history="1">
        <w:r>
          <w:rPr>
            <w:rStyle w:val="Hyperlink"/>
            <w:rFonts w:ascii="Segoe UI" w:hAnsi="Segoe UI" w:cs="Segoe UI"/>
            <w:sz w:val="21"/>
            <w:szCs w:val="21"/>
          </w:rPr>
          <w:t>97 revisions</w:t>
        </w:r>
      </w:hyperlink>
    </w:p>
    <w:p w14:paraId="7D06875D" w14:textId="77777777" w:rsidR="00272F8E" w:rsidRDefault="00272F8E" w:rsidP="00272F8E">
      <w:pPr>
        <w:pStyle w:val="Heading3"/>
        <w:shd w:val="clear" w:color="auto" w:fill="FFFFFF"/>
        <w:spacing w:before="0" w:after="0"/>
        <w:rPr>
          <w:rFonts w:ascii="Segoe UI" w:hAnsi="Segoe UI" w:cs="Segoe UI"/>
          <w:color w:val="1F2328"/>
          <w:sz w:val="27"/>
          <w:szCs w:val="27"/>
        </w:rPr>
      </w:pPr>
      <w:r>
        <w:rPr>
          <w:rFonts w:ascii="Segoe UI" w:hAnsi="Segoe UI" w:cs="Segoe UI"/>
          <w:color w:val="1F2328"/>
        </w:rPr>
        <w:t> Pages </w:t>
      </w:r>
      <w:r>
        <w:rPr>
          <w:rStyle w:val="counter"/>
          <w:rFonts w:ascii="Segoe UI" w:eastAsia="Calibri" w:hAnsi="Segoe UI" w:cs="Segoe UI"/>
          <w:color w:val="1F2328"/>
        </w:rPr>
        <w:t>10</w:t>
      </w:r>
    </w:p>
    <w:p w14:paraId="7E83F883" w14:textId="23FCE52C" w:rsidR="00272F8E" w:rsidRDefault="00272F8E" w:rsidP="00272F8E">
      <w:pPr>
        <w:shd w:val="clear" w:color="auto" w:fill="FFFFFF"/>
        <w:rPr>
          <w:rFonts w:ascii="Segoe UI" w:hAnsi="Segoe UI" w:cs="Segoe UI"/>
          <w:color w:val="1F2328"/>
          <w:sz w:val="21"/>
          <w:szCs w:val="21"/>
        </w:rPr>
      </w:pPr>
      <w:r>
        <w:rPr>
          <w:rFonts w:ascii="Segoe UI" w:hAnsi="Segoe UI" w:cs="Segoe UI"/>
          <w:color w:val="1F2328"/>
          <w:sz w:val="21"/>
          <w:szCs w:val="21"/>
        </w:rPr>
        <w:object w:dxaOrig="225" w:dyaOrig="225" w14:anchorId="3446A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5pt;height:18pt" o:ole="">
            <v:imagedata r:id="rId7" o:title=""/>
          </v:shape>
          <w:control r:id="rId8" w:name="DefaultOcxName" w:shapeid="_x0000_i1042"/>
        </w:object>
      </w:r>
    </w:p>
    <w:p w14:paraId="27E1B200"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9" w:history="1">
        <w:r>
          <w:rPr>
            <w:rStyle w:val="Hyperlink"/>
            <w:rFonts w:ascii="Segoe UI" w:hAnsi="Segoe UI" w:cs="Segoe UI"/>
            <w:sz w:val="21"/>
            <w:szCs w:val="21"/>
          </w:rPr>
          <w:t>Home</w:t>
        </w:r>
      </w:hyperlink>
    </w:p>
    <w:p w14:paraId="18767FF2"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10" w:history="1">
        <w:r>
          <w:rPr>
            <w:rStyle w:val="Hyperlink"/>
            <w:rFonts w:ascii="Segoe UI" w:hAnsi="Segoe UI" w:cs="Segoe UI"/>
            <w:sz w:val="21"/>
            <w:szCs w:val="21"/>
          </w:rPr>
          <w:t>Compatibility</w:t>
        </w:r>
      </w:hyperlink>
    </w:p>
    <w:p w14:paraId="15172781"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11" w:history="1">
        <w:r>
          <w:rPr>
            <w:rStyle w:val="Hyperlink"/>
            <w:rFonts w:ascii="Segoe UI" w:hAnsi="Segoe UI" w:cs="Segoe UI"/>
            <w:sz w:val="21"/>
            <w:szCs w:val="21"/>
          </w:rPr>
          <w:t>Development Notes</w:t>
        </w:r>
      </w:hyperlink>
    </w:p>
    <w:p w14:paraId="3453495E"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12" w:history="1">
        <w:r>
          <w:rPr>
            <w:rStyle w:val="Hyperlink"/>
            <w:rFonts w:ascii="Segoe UI" w:hAnsi="Segoe UI" w:cs="Segoe UI"/>
            <w:sz w:val="21"/>
            <w:szCs w:val="21"/>
          </w:rPr>
          <w:t xml:space="preserve">Markdown </w:t>
        </w:r>
        <w:proofErr w:type="spellStart"/>
        <w:r>
          <w:rPr>
            <w:rStyle w:val="Hyperlink"/>
            <w:rFonts w:ascii="Segoe UI" w:hAnsi="Segoe UI" w:cs="Segoe UI"/>
            <w:sz w:val="21"/>
            <w:szCs w:val="21"/>
          </w:rPr>
          <w:t>Cheatsheet</w:t>
        </w:r>
        <w:proofErr w:type="spellEnd"/>
      </w:hyperlink>
    </w:p>
    <w:p w14:paraId="7A327C41"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13" w:anchor="table-of-contents" w:history="1">
        <w:r>
          <w:rPr>
            <w:rStyle w:val="Hyperlink"/>
            <w:rFonts w:ascii="Segoe UI" w:hAnsi="Segoe UI" w:cs="Segoe UI"/>
            <w:sz w:val="21"/>
            <w:szCs w:val="21"/>
          </w:rPr>
          <w:t>Table of Contents</w:t>
        </w:r>
      </w:hyperlink>
    </w:p>
    <w:p w14:paraId="7DD5B309"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14" w:anchor="headers" w:history="1">
        <w:r>
          <w:rPr>
            <w:rStyle w:val="Hyperlink"/>
            <w:rFonts w:ascii="Segoe UI" w:hAnsi="Segoe UI" w:cs="Segoe UI"/>
            <w:sz w:val="21"/>
            <w:szCs w:val="21"/>
          </w:rPr>
          <w:t>Headers</w:t>
        </w:r>
      </w:hyperlink>
    </w:p>
    <w:p w14:paraId="0A424FFE"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15" w:anchor="h1" w:history="1">
        <w:r>
          <w:rPr>
            <w:rStyle w:val="Hyperlink"/>
            <w:rFonts w:ascii="Segoe UI" w:hAnsi="Segoe UI" w:cs="Segoe UI"/>
            <w:sz w:val="21"/>
            <w:szCs w:val="21"/>
          </w:rPr>
          <w:t>H1</w:t>
        </w:r>
      </w:hyperlink>
    </w:p>
    <w:p w14:paraId="2D037028"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16" w:anchor="h2" w:history="1">
        <w:r>
          <w:rPr>
            <w:rStyle w:val="Hyperlink"/>
            <w:rFonts w:ascii="Segoe UI" w:hAnsi="Segoe UI" w:cs="Segoe UI"/>
            <w:sz w:val="21"/>
            <w:szCs w:val="21"/>
          </w:rPr>
          <w:t>H2</w:t>
        </w:r>
      </w:hyperlink>
    </w:p>
    <w:p w14:paraId="77F280CD"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17" w:anchor="h3" w:history="1">
        <w:r>
          <w:rPr>
            <w:rStyle w:val="Hyperlink"/>
            <w:rFonts w:ascii="Segoe UI" w:hAnsi="Segoe UI" w:cs="Segoe UI"/>
            <w:sz w:val="21"/>
            <w:szCs w:val="21"/>
          </w:rPr>
          <w:t>H3</w:t>
        </w:r>
      </w:hyperlink>
    </w:p>
    <w:p w14:paraId="2D44233F"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18" w:anchor="h4" w:history="1">
        <w:r>
          <w:rPr>
            <w:rStyle w:val="Hyperlink"/>
            <w:rFonts w:ascii="Segoe UI" w:hAnsi="Segoe UI" w:cs="Segoe UI"/>
            <w:sz w:val="21"/>
            <w:szCs w:val="21"/>
          </w:rPr>
          <w:t>H4</w:t>
        </w:r>
      </w:hyperlink>
    </w:p>
    <w:p w14:paraId="2A08FB95"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19" w:anchor="h5" w:history="1">
        <w:r>
          <w:rPr>
            <w:rStyle w:val="Hyperlink"/>
            <w:rFonts w:ascii="Segoe UI" w:hAnsi="Segoe UI" w:cs="Segoe UI"/>
            <w:sz w:val="21"/>
            <w:szCs w:val="21"/>
          </w:rPr>
          <w:t>H5</w:t>
        </w:r>
      </w:hyperlink>
    </w:p>
    <w:p w14:paraId="35A858D9"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0" w:anchor="h6" w:history="1">
        <w:r>
          <w:rPr>
            <w:rStyle w:val="Hyperlink"/>
            <w:rFonts w:ascii="Segoe UI" w:hAnsi="Segoe UI" w:cs="Segoe UI"/>
            <w:sz w:val="21"/>
            <w:szCs w:val="21"/>
          </w:rPr>
          <w:t>H6</w:t>
        </w:r>
      </w:hyperlink>
    </w:p>
    <w:p w14:paraId="16654EE2"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1" w:anchor="alt-h1" w:history="1">
        <w:r>
          <w:rPr>
            <w:rStyle w:val="Hyperlink"/>
            <w:rFonts w:ascii="Segoe UI" w:hAnsi="Segoe UI" w:cs="Segoe UI"/>
            <w:sz w:val="21"/>
            <w:szCs w:val="21"/>
          </w:rPr>
          <w:t>Alt-H1</w:t>
        </w:r>
      </w:hyperlink>
    </w:p>
    <w:p w14:paraId="478FE39B"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2" w:anchor="alt-h2" w:history="1">
        <w:r>
          <w:rPr>
            <w:rStyle w:val="Hyperlink"/>
            <w:rFonts w:ascii="Segoe UI" w:hAnsi="Segoe UI" w:cs="Segoe UI"/>
            <w:sz w:val="21"/>
            <w:szCs w:val="21"/>
          </w:rPr>
          <w:t>Alt-H2</w:t>
        </w:r>
      </w:hyperlink>
    </w:p>
    <w:p w14:paraId="761B914A"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3" w:anchor="emphasis" w:history="1">
        <w:r>
          <w:rPr>
            <w:rStyle w:val="Hyperlink"/>
            <w:rFonts w:ascii="Segoe UI" w:hAnsi="Segoe UI" w:cs="Segoe UI"/>
            <w:sz w:val="21"/>
            <w:szCs w:val="21"/>
          </w:rPr>
          <w:t>Emphasis</w:t>
        </w:r>
      </w:hyperlink>
    </w:p>
    <w:p w14:paraId="1AA1B7E0"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4" w:anchor="lists" w:history="1">
        <w:r>
          <w:rPr>
            <w:rStyle w:val="Hyperlink"/>
            <w:rFonts w:ascii="Segoe UI" w:hAnsi="Segoe UI" w:cs="Segoe UI"/>
            <w:sz w:val="21"/>
            <w:szCs w:val="21"/>
          </w:rPr>
          <w:t>Lists</w:t>
        </w:r>
      </w:hyperlink>
    </w:p>
    <w:p w14:paraId="4917C6BE"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5" w:anchor="links" w:history="1">
        <w:r>
          <w:rPr>
            <w:rStyle w:val="Hyperlink"/>
            <w:rFonts w:ascii="Segoe UI" w:hAnsi="Segoe UI" w:cs="Segoe UI"/>
            <w:sz w:val="21"/>
            <w:szCs w:val="21"/>
          </w:rPr>
          <w:t>Links</w:t>
        </w:r>
      </w:hyperlink>
    </w:p>
    <w:p w14:paraId="303053F8"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6" w:anchor="images" w:history="1">
        <w:r>
          <w:rPr>
            <w:rStyle w:val="Hyperlink"/>
            <w:rFonts w:ascii="Segoe UI" w:hAnsi="Segoe UI" w:cs="Segoe UI"/>
            <w:sz w:val="21"/>
            <w:szCs w:val="21"/>
          </w:rPr>
          <w:t>Images</w:t>
        </w:r>
      </w:hyperlink>
    </w:p>
    <w:p w14:paraId="49122EFB"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7" w:anchor="code-and-syntax-highlighting" w:history="1">
        <w:r>
          <w:rPr>
            <w:rStyle w:val="Hyperlink"/>
            <w:rFonts w:ascii="Segoe UI" w:hAnsi="Segoe UI" w:cs="Segoe UI"/>
            <w:sz w:val="21"/>
            <w:szCs w:val="21"/>
          </w:rPr>
          <w:t>Code and Syntax Highlighting</w:t>
        </w:r>
      </w:hyperlink>
    </w:p>
    <w:p w14:paraId="59A11D83"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8" w:anchor="footnotes" w:history="1">
        <w:r>
          <w:rPr>
            <w:rStyle w:val="Hyperlink"/>
            <w:rFonts w:ascii="Segoe UI" w:hAnsi="Segoe UI" w:cs="Segoe UI"/>
            <w:sz w:val="21"/>
            <w:szCs w:val="21"/>
          </w:rPr>
          <w:t>Footnotes</w:t>
        </w:r>
      </w:hyperlink>
    </w:p>
    <w:p w14:paraId="14F60BA0"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29" w:anchor="tables" w:history="1">
        <w:r>
          <w:rPr>
            <w:rStyle w:val="Hyperlink"/>
            <w:rFonts w:ascii="Segoe UI" w:hAnsi="Segoe UI" w:cs="Segoe UI"/>
            <w:sz w:val="21"/>
            <w:szCs w:val="21"/>
          </w:rPr>
          <w:t>Tables</w:t>
        </w:r>
      </w:hyperlink>
    </w:p>
    <w:p w14:paraId="3E28B538"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30" w:anchor="blockquotes" w:history="1">
        <w:r>
          <w:rPr>
            <w:rStyle w:val="Hyperlink"/>
            <w:rFonts w:ascii="Segoe UI" w:hAnsi="Segoe UI" w:cs="Segoe UI"/>
            <w:sz w:val="21"/>
            <w:szCs w:val="21"/>
          </w:rPr>
          <w:t>Blockquotes</w:t>
        </w:r>
      </w:hyperlink>
    </w:p>
    <w:p w14:paraId="3ABCF2BF"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31" w:anchor="inline-html" w:history="1">
        <w:r>
          <w:rPr>
            <w:rStyle w:val="Hyperlink"/>
            <w:rFonts w:ascii="Segoe UI" w:hAnsi="Segoe UI" w:cs="Segoe UI"/>
            <w:sz w:val="21"/>
            <w:szCs w:val="21"/>
          </w:rPr>
          <w:t>Inline HTML</w:t>
        </w:r>
      </w:hyperlink>
    </w:p>
    <w:p w14:paraId="7DB95536"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32" w:anchor="horizontal-rule" w:history="1">
        <w:r>
          <w:rPr>
            <w:rStyle w:val="Hyperlink"/>
            <w:rFonts w:ascii="Segoe UI" w:hAnsi="Segoe UI" w:cs="Segoe UI"/>
            <w:sz w:val="21"/>
            <w:szCs w:val="21"/>
          </w:rPr>
          <w:t>Horizontal Rule</w:t>
        </w:r>
      </w:hyperlink>
    </w:p>
    <w:p w14:paraId="4A06F1ED"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33" w:anchor="line-breaks" w:history="1">
        <w:r>
          <w:rPr>
            <w:rStyle w:val="Hyperlink"/>
            <w:rFonts w:ascii="Segoe UI" w:hAnsi="Segoe UI" w:cs="Segoe UI"/>
            <w:sz w:val="21"/>
            <w:szCs w:val="21"/>
          </w:rPr>
          <w:t>Line Breaks</w:t>
        </w:r>
      </w:hyperlink>
    </w:p>
    <w:p w14:paraId="077BEDF0" w14:textId="77777777" w:rsidR="00272F8E" w:rsidRDefault="00272F8E" w:rsidP="00272F8E">
      <w:pPr>
        <w:pStyle w:val="my-2"/>
        <w:numPr>
          <w:ilvl w:val="1"/>
          <w:numId w:val="3"/>
        </w:numPr>
        <w:shd w:val="clear" w:color="auto" w:fill="FFFFFF"/>
        <w:rPr>
          <w:rFonts w:ascii="Segoe UI" w:hAnsi="Segoe UI" w:cs="Segoe UI"/>
          <w:color w:val="1F2328"/>
          <w:sz w:val="21"/>
          <w:szCs w:val="21"/>
        </w:rPr>
      </w:pPr>
      <w:hyperlink r:id="rId34" w:anchor="youtube-videos" w:history="1">
        <w:r>
          <w:rPr>
            <w:rStyle w:val="Hyperlink"/>
            <w:rFonts w:ascii="Segoe UI" w:hAnsi="Segoe UI" w:cs="Segoe UI"/>
            <w:sz w:val="21"/>
            <w:szCs w:val="21"/>
          </w:rPr>
          <w:t>YouTube Videos</w:t>
        </w:r>
      </w:hyperlink>
    </w:p>
    <w:p w14:paraId="3863C5B0"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35" w:history="1">
        <w:r>
          <w:rPr>
            <w:rStyle w:val="Hyperlink"/>
            <w:rFonts w:ascii="Segoe UI" w:hAnsi="Segoe UI" w:cs="Segoe UI"/>
            <w:sz w:val="21"/>
            <w:szCs w:val="21"/>
          </w:rPr>
          <w:t xml:space="preserve">Markdown Here </w:t>
        </w:r>
        <w:proofErr w:type="spellStart"/>
        <w:r>
          <w:rPr>
            <w:rStyle w:val="Hyperlink"/>
            <w:rFonts w:ascii="Segoe UI" w:hAnsi="Segoe UI" w:cs="Segoe UI"/>
            <w:sz w:val="21"/>
            <w:szCs w:val="21"/>
          </w:rPr>
          <w:t>Cheatsheet</w:t>
        </w:r>
        <w:proofErr w:type="spellEnd"/>
      </w:hyperlink>
    </w:p>
    <w:p w14:paraId="66A3BEF0"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36" w:history="1">
        <w:r>
          <w:rPr>
            <w:rStyle w:val="Hyperlink"/>
            <w:rFonts w:ascii="Segoe UI" w:hAnsi="Segoe UI" w:cs="Segoe UI"/>
            <w:sz w:val="21"/>
            <w:szCs w:val="21"/>
          </w:rPr>
          <w:t>Other Markdown Tools</w:t>
        </w:r>
      </w:hyperlink>
    </w:p>
    <w:p w14:paraId="32E0DA66"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37" w:history="1">
        <w:r>
          <w:rPr>
            <w:rStyle w:val="Hyperlink"/>
            <w:rFonts w:ascii="Segoe UI" w:hAnsi="Segoe UI" w:cs="Segoe UI"/>
            <w:sz w:val="21"/>
            <w:szCs w:val="21"/>
          </w:rPr>
          <w:t xml:space="preserve">Press, Posts, Reviews, </w:t>
        </w:r>
        <w:proofErr w:type="gramStart"/>
        <w:r>
          <w:rPr>
            <w:rStyle w:val="Hyperlink"/>
            <w:rFonts w:ascii="Segoe UI" w:hAnsi="Segoe UI" w:cs="Segoe UI"/>
            <w:sz w:val="21"/>
            <w:szCs w:val="21"/>
          </w:rPr>
          <w:t>Etc.</w:t>
        </w:r>
        <w:proofErr w:type="gramEnd"/>
      </w:hyperlink>
    </w:p>
    <w:p w14:paraId="77275364"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38" w:history="1">
        <w:r>
          <w:rPr>
            <w:rStyle w:val="Hyperlink"/>
            <w:rFonts w:ascii="Segoe UI" w:hAnsi="Segoe UI" w:cs="Segoe UI"/>
            <w:sz w:val="21"/>
            <w:szCs w:val="21"/>
          </w:rPr>
          <w:t>Reviews</w:t>
        </w:r>
      </w:hyperlink>
    </w:p>
    <w:p w14:paraId="3AB72973"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39" w:history="1">
        <w:r>
          <w:rPr>
            <w:rStyle w:val="Hyperlink"/>
            <w:rFonts w:ascii="Segoe UI" w:hAnsi="Segoe UI" w:cs="Segoe UI"/>
            <w:sz w:val="21"/>
            <w:szCs w:val="21"/>
          </w:rPr>
          <w:t>Tips and Tricks</w:t>
        </w:r>
      </w:hyperlink>
    </w:p>
    <w:p w14:paraId="1FBE0003" w14:textId="77777777" w:rsidR="00272F8E" w:rsidRDefault="00272F8E" w:rsidP="00272F8E">
      <w:pPr>
        <w:pStyle w:val="box-row"/>
        <w:numPr>
          <w:ilvl w:val="0"/>
          <w:numId w:val="3"/>
        </w:numPr>
        <w:shd w:val="clear" w:color="auto" w:fill="FFFFFF"/>
        <w:rPr>
          <w:rFonts w:ascii="Segoe UI" w:hAnsi="Segoe UI" w:cs="Segoe UI"/>
          <w:color w:val="1F2328"/>
          <w:sz w:val="21"/>
          <w:szCs w:val="21"/>
        </w:rPr>
      </w:pPr>
      <w:hyperlink r:id="rId40" w:history="1">
        <w:r>
          <w:rPr>
            <w:rStyle w:val="Hyperlink"/>
            <w:rFonts w:ascii="Segoe UI" w:hAnsi="Segoe UI" w:cs="Segoe UI"/>
            <w:sz w:val="21"/>
            <w:szCs w:val="21"/>
          </w:rPr>
          <w:t>Troubleshooting</w:t>
        </w:r>
      </w:hyperlink>
    </w:p>
    <w:p w14:paraId="571347C2" w14:textId="77777777" w:rsidR="00272F8E" w:rsidRDefault="00272F8E" w:rsidP="00272F8E">
      <w:pPr>
        <w:pStyle w:val="Heading5"/>
        <w:shd w:val="clear" w:color="auto" w:fill="FFFFFF"/>
        <w:spacing w:before="0"/>
        <w:rPr>
          <w:rFonts w:ascii="Segoe UI" w:hAnsi="Segoe UI" w:cs="Segoe UI"/>
          <w:color w:val="1F2328"/>
        </w:rPr>
      </w:pPr>
      <w:r>
        <w:rPr>
          <w:rFonts w:ascii="Segoe UI" w:hAnsi="Segoe UI" w:cs="Segoe UI"/>
          <w:color w:val="1F2328"/>
        </w:rPr>
        <w:t xml:space="preserve">Clone this wiki </w:t>
      </w:r>
      <w:proofErr w:type="gramStart"/>
      <w:r>
        <w:rPr>
          <w:rFonts w:ascii="Segoe UI" w:hAnsi="Segoe UI" w:cs="Segoe UI"/>
          <w:color w:val="1F2328"/>
        </w:rPr>
        <w:t>locally</w:t>
      </w:r>
      <w:proofErr w:type="gramEnd"/>
    </w:p>
    <w:p w14:paraId="19B4C10F" w14:textId="0C4F93E8" w:rsidR="00272F8E" w:rsidRDefault="00272F8E" w:rsidP="00272F8E">
      <w:pPr>
        <w:shd w:val="clear" w:color="auto" w:fill="FFFFFF"/>
        <w:rPr>
          <w:rFonts w:ascii="Segoe UI" w:hAnsi="Segoe UI" w:cs="Segoe UI"/>
          <w:color w:val="1F2328"/>
          <w:sz w:val="21"/>
          <w:szCs w:val="21"/>
        </w:rPr>
      </w:pPr>
      <w:r>
        <w:rPr>
          <w:rFonts w:ascii="Segoe UI" w:hAnsi="Segoe UI" w:cs="Segoe UI"/>
          <w:color w:val="1F2328"/>
          <w:sz w:val="21"/>
          <w:szCs w:val="21"/>
        </w:rPr>
        <w:object w:dxaOrig="225" w:dyaOrig="225" w14:anchorId="153F2847">
          <v:shape id="_x0000_i1041" type="#_x0000_t75" style="width:46.5pt;height:18pt" o:ole="">
            <v:imagedata r:id="rId41" o:title=""/>
          </v:shape>
          <w:control r:id="rId42" w:name="DefaultOcxName1" w:shapeid="_x0000_i1041"/>
        </w:object>
      </w:r>
    </w:p>
    <w:p w14:paraId="465F1F49"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is intended as a quick reference and showcase. For more complete info, see </w:t>
      </w:r>
      <w:hyperlink r:id="rId43" w:history="1">
        <w:r>
          <w:rPr>
            <w:rStyle w:val="Hyperlink"/>
            <w:rFonts w:ascii="Segoe UI" w:hAnsi="Segoe UI" w:cs="Segoe UI"/>
          </w:rPr>
          <w:t>John Gruber's original spec</w:t>
        </w:r>
      </w:hyperlink>
      <w:r>
        <w:rPr>
          <w:rFonts w:ascii="Segoe UI" w:hAnsi="Segoe UI" w:cs="Segoe UI"/>
          <w:color w:val="1F2328"/>
        </w:rPr>
        <w:t> and the </w:t>
      </w:r>
      <w:proofErr w:type="spellStart"/>
      <w:r>
        <w:rPr>
          <w:rFonts w:ascii="Segoe UI" w:hAnsi="Segoe UI" w:cs="Segoe UI"/>
          <w:color w:val="1F2328"/>
        </w:rPr>
        <w:fldChar w:fldCharType="begin"/>
      </w:r>
      <w:r>
        <w:rPr>
          <w:rFonts w:ascii="Segoe UI" w:hAnsi="Segoe UI" w:cs="Segoe UI"/>
          <w:color w:val="1F2328"/>
        </w:rPr>
        <w:instrText>HYPERLINK "http://github.github.com/github-flavored-markdown/"</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Github-flavored</w:t>
      </w:r>
      <w:proofErr w:type="spellEnd"/>
      <w:r>
        <w:rPr>
          <w:rStyle w:val="Hyperlink"/>
          <w:rFonts w:ascii="Segoe UI" w:hAnsi="Segoe UI" w:cs="Segoe UI"/>
        </w:rPr>
        <w:t xml:space="preserve"> Markdown info page</w:t>
      </w:r>
      <w:r>
        <w:rPr>
          <w:rFonts w:ascii="Segoe UI" w:hAnsi="Segoe UI" w:cs="Segoe UI"/>
          <w:color w:val="1F2328"/>
        </w:rPr>
        <w:fldChar w:fldCharType="end"/>
      </w:r>
      <w:r>
        <w:rPr>
          <w:rFonts w:ascii="Segoe UI" w:hAnsi="Segoe UI" w:cs="Segoe UI"/>
          <w:color w:val="1F2328"/>
        </w:rPr>
        <w:t>.</w:t>
      </w:r>
    </w:p>
    <w:p w14:paraId="4A400E42"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Note that there is also a </w:t>
      </w:r>
      <w:proofErr w:type="spellStart"/>
      <w:r>
        <w:rPr>
          <w:rFonts w:ascii="Segoe UI" w:hAnsi="Segoe UI" w:cs="Segoe UI"/>
          <w:color w:val="1F2328"/>
        </w:rPr>
        <w:fldChar w:fldCharType="begin"/>
      </w:r>
      <w:r>
        <w:rPr>
          <w:rFonts w:ascii="Segoe UI" w:hAnsi="Segoe UI" w:cs="Segoe UI"/>
          <w:color w:val="1F2328"/>
        </w:rPr>
        <w:instrText>HYPERLINK "https://github.com/adam-p/markdown-here/wiki/Markdown-Here-Cheatsheet"</w:instrText>
      </w:r>
      <w:r>
        <w:rPr>
          <w:rFonts w:ascii="Segoe UI" w:hAnsi="Segoe UI" w:cs="Segoe UI"/>
          <w:color w:val="1F2328"/>
        </w:rPr>
      </w:r>
      <w:r>
        <w:rPr>
          <w:rFonts w:ascii="Segoe UI" w:hAnsi="Segoe UI" w:cs="Segoe UI"/>
          <w:color w:val="1F2328"/>
        </w:rPr>
        <w:fldChar w:fldCharType="separate"/>
      </w:r>
      <w:r>
        <w:rPr>
          <w:rStyle w:val="Hyperlink"/>
          <w:rFonts w:ascii="Segoe UI" w:hAnsi="Segoe UI" w:cs="Segoe UI"/>
        </w:rPr>
        <w:t>Cheatsheet</w:t>
      </w:r>
      <w:proofErr w:type="spellEnd"/>
      <w:r>
        <w:rPr>
          <w:rStyle w:val="Hyperlink"/>
          <w:rFonts w:ascii="Segoe UI" w:hAnsi="Segoe UI" w:cs="Segoe UI"/>
        </w:rPr>
        <w:t xml:space="preserve"> specific to Markdown Here</w:t>
      </w:r>
      <w:r>
        <w:rPr>
          <w:rFonts w:ascii="Segoe UI" w:hAnsi="Segoe UI" w:cs="Segoe UI"/>
          <w:color w:val="1F2328"/>
        </w:rPr>
        <w:fldChar w:fldCharType="end"/>
      </w:r>
      <w:r>
        <w:rPr>
          <w:rFonts w:ascii="Segoe UI" w:hAnsi="Segoe UI" w:cs="Segoe UI"/>
          <w:color w:val="1F2328"/>
        </w:rPr>
        <w:t> if that's what you're looking for. You can also check out </w:t>
      </w:r>
      <w:hyperlink r:id="rId44" w:history="1">
        <w:r>
          <w:rPr>
            <w:rStyle w:val="Hyperlink"/>
            <w:rFonts w:ascii="Segoe UI" w:hAnsi="Segoe UI" w:cs="Segoe UI"/>
          </w:rPr>
          <w:t>more Markdown tools</w:t>
        </w:r>
      </w:hyperlink>
      <w:r>
        <w:rPr>
          <w:rFonts w:ascii="Segoe UI" w:hAnsi="Segoe UI" w:cs="Segoe UI"/>
          <w:color w:val="1F2328"/>
        </w:rPr>
        <w:t>.</w:t>
      </w:r>
    </w:p>
    <w:p w14:paraId="166FD28B" w14:textId="77777777" w:rsidR="00272F8E" w:rsidRDefault="00272F8E" w:rsidP="00272F8E">
      <w:pPr>
        <w:pStyle w:val="Heading5"/>
        <w:shd w:val="clear" w:color="auto" w:fill="FFFFFF"/>
        <w:spacing w:before="360" w:after="240"/>
        <w:rPr>
          <w:rFonts w:ascii="Segoe UI" w:hAnsi="Segoe UI" w:cs="Segoe UI"/>
          <w:color w:val="1F2328"/>
          <w:sz w:val="21"/>
          <w:szCs w:val="21"/>
        </w:rPr>
      </w:pPr>
      <w:r>
        <w:rPr>
          <w:rFonts w:ascii="Segoe UI" w:hAnsi="Segoe UI" w:cs="Segoe UI"/>
          <w:color w:val="1F2328"/>
          <w:sz w:val="21"/>
          <w:szCs w:val="21"/>
        </w:rPr>
        <w:t>Table of Contents</w:t>
      </w:r>
    </w:p>
    <w:p w14:paraId="5AECECCB"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hyperlink r:id="rId45" w:anchor="headers" w:history="1">
        <w:r>
          <w:rPr>
            <w:rStyle w:val="Hyperlink"/>
            <w:rFonts w:ascii="Segoe UI" w:hAnsi="Segoe UI" w:cs="Segoe UI"/>
          </w:rPr>
          <w:t>Headers</w:t>
        </w:r>
      </w:hyperlink>
      <w:r>
        <w:rPr>
          <w:rFonts w:ascii="Segoe UI" w:hAnsi="Segoe UI" w:cs="Segoe UI"/>
          <w:color w:val="1F2328"/>
        </w:rPr>
        <w:br/>
      </w:r>
      <w:hyperlink r:id="rId46" w:anchor="emphasis" w:history="1">
        <w:r>
          <w:rPr>
            <w:rStyle w:val="Hyperlink"/>
            <w:rFonts w:ascii="Segoe UI" w:hAnsi="Segoe UI" w:cs="Segoe UI"/>
          </w:rPr>
          <w:t>Emphasis</w:t>
        </w:r>
      </w:hyperlink>
      <w:r>
        <w:rPr>
          <w:rFonts w:ascii="Segoe UI" w:hAnsi="Segoe UI" w:cs="Segoe UI"/>
          <w:color w:val="1F2328"/>
        </w:rPr>
        <w:br/>
      </w:r>
      <w:hyperlink r:id="rId47" w:anchor="lists" w:history="1">
        <w:r>
          <w:rPr>
            <w:rStyle w:val="Hyperlink"/>
            <w:rFonts w:ascii="Segoe UI" w:hAnsi="Segoe UI" w:cs="Segoe UI"/>
          </w:rPr>
          <w:t>Lists</w:t>
        </w:r>
      </w:hyperlink>
      <w:r>
        <w:rPr>
          <w:rFonts w:ascii="Segoe UI" w:hAnsi="Segoe UI" w:cs="Segoe UI"/>
          <w:color w:val="1F2328"/>
        </w:rPr>
        <w:br/>
      </w:r>
      <w:hyperlink r:id="rId48" w:anchor="links" w:history="1">
        <w:r>
          <w:rPr>
            <w:rStyle w:val="Hyperlink"/>
            <w:rFonts w:ascii="Segoe UI" w:hAnsi="Segoe UI" w:cs="Segoe UI"/>
          </w:rPr>
          <w:t>Links</w:t>
        </w:r>
      </w:hyperlink>
      <w:r>
        <w:rPr>
          <w:rFonts w:ascii="Segoe UI" w:hAnsi="Segoe UI" w:cs="Segoe UI"/>
          <w:color w:val="1F2328"/>
        </w:rPr>
        <w:br/>
      </w:r>
      <w:hyperlink r:id="rId49" w:anchor="images" w:history="1">
        <w:r>
          <w:rPr>
            <w:rStyle w:val="Hyperlink"/>
            <w:rFonts w:ascii="Segoe UI" w:hAnsi="Segoe UI" w:cs="Segoe UI"/>
          </w:rPr>
          <w:t>Images</w:t>
        </w:r>
      </w:hyperlink>
      <w:r>
        <w:rPr>
          <w:rFonts w:ascii="Segoe UI" w:hAnsi="Segoe UI" w:cs="Segoe UI"/>
          <w:color w:val="1F2328"/>
        </w:rPr>
        <w:br/>
      </w:r>
      <w:hyperlink r:id="rId50" w:anchor="code" w:history="1">
        <w:r>
          <w:rPr>
            <w:rStyle w:val="Hyperlink"/>
            <w:rFonts w:ascii="Segoe UI" w:hAnsi="Segoe UI" w:cs="Segoe UI"/>
          </w:rPr>
          <w:t>Code and Syntax Highlighting</w:t>
        </w:r>
      </w:hyperlink>
      <w:r>
        <w:rPr>
          <w:rFonts w:ascii="Segoe UI" w:hAnsi="Segoe UI" w:cs="Segoe UI"/>
          <w:color w:val="1F2328"/>
        </w:rPr>
        <w:br/>
      </w:r>
      <w:hyperlink r:id="rId51" w:anchor="footnotes" w:history="1">
        <w:r>
          <w:rPr>
            <w:rStyle w:val="Hyperlink"/>
            <w:rFonts w:ascii="Segoe UI" w:hAnsi="Segoe UI" w:cs="Segoe UI"/>
          </w:rPr>
          <w:t>Footnotes</w:t>
        </w:r>
      </w:hyperlink>
      <w:r>
        <w:rPr>
          <w:rFonts w:ascii="Segoe UI" w:hAnsi="Segoe UI" w:cs="Segoe UI"/>
          <w:color w:val="1F2328"/>
        </w:rPr>
        <w:br/>
      </w:r>
      <w:hyperlink r:id="rId52" w:anchor="tables" w:history="1">
        <w:r>
          <w:rPr>
            <w:rStyle w:val="Hyperlink"/>
            <w:rFonts w:ascii="Segoe UI" w:hAnsi="Segoe UI" w:cs="Segoe UI"/>
          </w:rPr>
          <w:t>Tables</w:t>
        </w:r>
      </w:hyperlink>
      <w:r>
        <w:rPr>
          <w:rFonts w:ascii="Segoe UI" w:hAnsi="Segoe UI" w:cs="Segoe UI"/>
          <w:color w:val="1F2328"/>
        </w:rPr>
        <w:br/>
      </w:r>
      <w:hyperlink r:id="rId53" w:anchor="blockquotes" w:history="1">
        <w:r>
          <w:rPr>
            <w:rStyle w:val="Hyperlink"/>
            <w:rFonts w:ascii="Segoe UI" w:hAnsi="Segoe UI" w:cs="Segoe UI"/>
          </w:rPr>
          <w:t>Blockquotes</w:t>
        </w:r>
      </w:hyperlink>
      <w:r>
        <w:rPr>
          <w:rFonts w:ascii="Segoe UI" w:hAnsi="Segoe UI" w:cs="Segoe UI"/>
          <w:color w:val="1F2328"/>
        </w:rPr>
        <w:br/>
      </w:r>
      <w:hyperlink r:id="rId54" w:anchor="html" w:history="1">
        <w:r>
          <w:rPr>
            <w:rStyle w:val="Hyperlink"/>
            <w:rFonts w:ascii="Segoe UI" w:hAnsi="Segoe UI" w:cs="Segoe UI"/>
          </w:rPr>
          <w:t>Inline HTML</w:t>
        </w:r>
      </w:hyperlink>
      <w:r>
        <w:rPr>
          <w:rFonts w:ascii="Segoe UI" w:hAnsi="Segoe UI" w:cs="Segoe UI"/>
          <w:color w:val="1F2328"/>
        </w:rPr>
        <w:br/>
      </w:r>
      <w:hyperlink r:id="rId55" w:anchor="hr" w:history="1">
        <w:r>
          <w:rPr>
            <w:rStyle w:val="Hyperlink"/>
            <w:rFonts w:ascii="Segoe UI" w:hAnsi="Segoe UI" w:cs="Segoe UI"/>
          </w:rPr>
          <w:t>Horizontal Rule</w:t>
        </w:r>
      </w:hyperlink>
      <w:r>
        <w:rPr>
          <w:rFonts w:ascii="Segoe UI" w:hAnsi="Segoe UI" w:cs="Segoe UI"/>
          <w:color w:val="1F2328"/>
        </w:rPr>
        <w:br/>
      </w:r>
      <w:hyperlink r:id="rId56" w:anchor="lines" w:history="1">
        <w:r>
          <w:rPr>
            <w:rStyle w:val="Hyperlink"/>
            <w:rFonts w:ascii="Segoe UI" w:hAnsi="Segoe UI" w:cs="Segoe UI"/>
          </w:rPr>
          <w:t>Line Breaks</w:t>
        </w:r>
      </w:hyperlink>
      <w:r>
        <w:rPr>
          <w:rFonts w:ascii="Segoe UI" w:hAnsi="Segoe UI" w:cs="Segoe UI"/>
          <w:color w:val="1F2328"/>
        </w:rPr>
        <w:br/>
      </w:r>
      <w:hyperlink r:id="rId57" w:anchor="videos" w:history="1">
        <w:r>
          <w:rPr>
            <w:rStyle w:val="Hyperlink"/>
            <w:rFonts w:ascii="Segoe UI" w:hAnsi="Segoe UI" w:cs="Segoe UI"/>
          </w:rPr>
          <w:t>YouTube Videos</w:t>
        </w:r>
      </w:hyperlink>
    </w:p>
    <w:p w14:paraId="4E4520D4" w14:textId="77777777" w:rsidR="00272F8E" w:rsidRDefault="00272F8E" w:rsidP="00272F8E">
      <w:pPr>
        <w:pStyle w:val="Heading2"/>
        <w:shd w:val="clear" w:color="auto" w:fill="FFFFFF"/>
        <w:spacing w:after="240"/>
        <w:rPr>
          <w:rFonts w:ascii="Segoe UI" w:hAnsi="Segoe UI" w:cs="Segoe UI"/>
          <w:color w:val="1F2328"/>
        </w:rPr>
      </w:pPr>
      <w:bookmarkStart w:id="0" w:name="user-content-headers"/>
      <w:bookmarkEnd w:id="0"/>
      <w:r>
        <w:rPr>
          <w:rFonts w:ascii="Segoe UI" w:hAnsi="Segoe UI" w:cs="Segoe UI"/>
          <w:color w:val="1F2328"/>
        </w:rPr>
        <w:t>Headers</w:t>
      </w:r>
    </w:p>
    <w:p w14:paraId="4D09533C"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H1</w:t>
      </w:r>
    </w:p>
    <w:p w14:paraId="79CB060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H2</w:t>
      </w:r>
    </w:p>
    <w:p w14:paraId="7CB41814"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H3</w:t>
      </w:r>
    </w:p>
    <w:p w14:paraId="240CC51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H4</w:t>
      </w:r>
    </w:p>
    <w:p w14:paraId="18F270C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H5</w:t>
      </w:r>
    </w:p>
    <w:p w14:paraId="27DE5A1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H6</w:t>
      </w:r>
    </w:p>
    <w:p w14:paraId="1831FFB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512CCD0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Alternatively, for H1 and H2, an underline-ish style:</w:t>
      </w:r>
    </w:p>
    <w:p w14:paraId="3EC2577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40A151F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Alt-H1</w:t>
      </w:r>
    </w:p>
    <w:p w14:paraId="07D2F26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w:t>
      </w:r>
    </w:p>
    <w:p w14:paraId="42AA7305"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200B6E9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Alt-H2</w:t>
      </w:r>
    </w:p>
    <w:p w14:paraId="719E86A5"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w:t>
      </w:r>
    </w:p>
    <w:p w14:paraId="69A06871" w14:textId="77777777" w:rsidR="00272F8E" w:rsidRDefault="00272F8E" w:rsidP="00272F8E">
      <w:pPr>
        <w:pStyle w:val="Heading1"/>
        <w:shd w:val="clear" w:color="auto" w:fill="FFFFFF"/>
        <w:spacing w:before="360" w:after="240"/>
        <w:rPr>
          <w:rFonts w:ascii="Segoe UI" w:hAnsi="Segoe UI" w:cs="Segoe UI"/>
          <w:color w:val="1F2328"/>
        </w:rPr>
      </w:pPr>
      <w:r>
        <w:rPr>
          <w:rFonts w:ascii="Segoe UI" w:hAnsi="Segoe UI" w:cs="Segoe UI"/>
          <w:color w:val="1F2328"/>
        </w:rPr>
        <w:t>H1</w:t>
      </w:r>
    </w:p>
    <w:p w14:paraId="49D3A4AC" w14:textId="77777777" w:rsidR="00272F8E" w:rsidRDefault="00272F8E" w:rsidP="00272F8E">
      <w:pPr>
        <w:pStyle w:val="Heading2"/>
        <w:shd w:val="clear" w:color="auto" w:fill="FFFFFF"/>
        <w:spacing w:after="240"/>
        <w:rPr>
          <w:rFonts w:ascii="Segoe UI" w:hAnsi="Segoe UI" w:cs="Segoe UI"/>
          <w:color w:val="1F2328"/>
        </w:rPr>
      </w:pPr>
      <w:r>
        <w:rPr>
          <w:rFonts w:ascii="Segoe UI" w:hAnsi="Segoe UI" w:cs="Segoe UI"/>
          <w:color w:val="1F2328"/>
        </w:rPr>
        <w:t>H2</w:t>
      </w:r>
    </w:p>
    <w:p w14:paraId="57612A5B" w14:textId="77777777" w:rsidR="00272F8E" w:rsidRDefault="00272F8E" w:rsidP="00272F8E">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H3</w:t>
      </w:r>
    </w:p>
    <w:p w14:paraId="45A2D706" w14:textId="77777777" w:rsidR="00272F8E" w:rsidRDefault="00272F8E" w:rsidP="00272F8E">
      <w:pPr>
        <w:pStyle w:val="Heading4"/>
        <w:shd w:val="clear" w:color="auto" w:fill="FFFFFF"/>
        <w:spacing w:before="360" w:after="240"/>
        <w:rPr>
          <w:rFonts w:ascii="Segoe UI" w:hAnsi="Segoe UI" w:cs="Segoe UI"/>
          <w:color w:val="1F2328"/>
          <w:sz w:val="24"/>
          <w:szCs w:val="24"/>
        </w:rPr>
      </w:pPr>
      <w:r>
        <w:rPr>
          <w:rFonts w:ascii="Segoe UI" w:hAnsi="Segoe UI" w:cs="Segoe UI"/>
          <w:color w:val="1F2328"/>
        </w:rPr>
        <w:t>H4</w:t>
      </w:r>
    </w:p>
    <w:p w14:paraId="131FE596" w14:textId="77777777" w:rsidR="00272F8E" w:rsidRDefault="00272F8E" w:rsidP="00272F8E">
      <w:pPr>
        <w:pStyle w:val="Heading5"/>
        <w:shd w:val="clear" w:color="auto" w:fill="FFFFFF"/>
        <w:spacing w:before="360" w:after="240"/>
        <w:rPr>
          <w:rFonts w:ascii="Segoe UI" w:hAnsi="Segoe UI" w:cs="Segoe UI"/>
          <w:color w:val="1F2328"/>
          <w:sz w:val="21"/>
          <w:szCs w:val="21"/>
        </w:rPr>
      </w:pPr>
      <w:r>
        <w:rPr>
          <w:rFonts w:ascii="Segoe UI" w:hAnsi="Segoe UI" w:cs="Segoe UI"/>
          <w:color w:val="1F2328"/>
          <w:sz w:val="21"/>
          <w:szCs w:val="21"/>
        </w:rPr>
        <w:t>H5</w:t>
      </w:r>
    </w:p>
    <w:p w14:paraId="49B76E41" w14:textId="77777777" w:rsidR="00272F8E" w:rsidRDefault="00272F8E" w:rsidP="00272F8E">
      <w:pPr>
        <w:pStyle w:val="Heading6"/>
        <w:shd w:val="clear" w:color="auto" w:fill="FFFFFF"/>
        <w:spacing w:before="360" w:after="240"/>
        <w:rPr>
          <w:rFonts w:ascii="Segoe UI" w:hAnsi="Segoe UI" w:cs="Segoe UI"/>
          <w:color w:val="1F2328"/>
        </w:rPr>
      </w:pPr>
      <w:r>
        <w:rPr>
          <w:rFonts w:ascii="Segoe UI" w:hAnsi="Segoe UI" w:cs="Segoe UI"/>
          <w:color w:val="1F2328"/>
        </w:rPr>
        <w:t>H6</w:t>
      </w:r>
    </w:p>
    <w:p w14:paraId="1D0D8763"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Alternatively, for H1 and H2, an underline-</w:t>
      </w:r>
      <w:proofErr w:type="spellStart"/>
      <w:r>
        <w:rPr>
          <w:rFonts w:ascii="Segoe UI" w:hAnsi="Segoe UI" w:cs="Segoe UI"/>
          <w:color w:val="1F2328"/>
        </w:rPr>
        <w:t>ish</w:t>
      </w:r>
      <w:proofErr w:type="spellEnd"/>
      <w:r>
        <w:rPr>
          <w:rFonts w:ascii="Segoe UI" w:hAnsi="Segoe UI" w:cs="Segoe UI"/>
          <w:color w:val="1F2328"/>
        </w:rPr>
        <w:t xml:space="preserve"> style:</w:t>
      </w:r>
    </w:p>
    <w:p w14:paraId="2B0F974A" w14:textId="77777777" w:rsidR="00272F8E" w:rsidRDefault="00272F8E" w:rsidP="00272F8E">
      <w:pPr>
        <w:pStyle w:val="Heading1"/>
        <w:shd w:val="clear" w:color="auto" w:fill="FFFFFF"/>
        <w:spacing w:before="360" w:after="240"/>
        <w:rPr>
          <w:rFonts w:ascii="Segoe UI" w:hAnsi="Segoe UI" w:cs="Segoe UI"/>
          <w:color w:val="1F2328"/>
        </w:rPr>
      </w:pPr>
      <w:r>
        <w:rPr>
          <w:rFonts w:ascii="Segoe UI" w:hAnsi="Segoe UI" w:cs="Segoe UI"/>
          <w:color w:val="1F2328"/>
        </w:rPr>
        <w:t>Alt-H1</w:t>
      </w:r>
    </w:p>
    <w:p w14:paraId="102BBFD0" w14:textId="77777777" w:rsidR="00272F8E" w:rsidRDefault="00272F8E" w:rsidP="00272F8E">
      <w:pPr>
        <w:pStyle w:val="Heading2"/>
        <w:shd w:val="clear" w:color="auto" w:fill="FFFFFF"/>
        <w:spacing w:after="240"/>
        <w:rPr>
          <w:rFonts w:ascii="Segoe UI" w:hAnsi="Segoe UI" w:cs="Segoe UI"/>
          <w:color w:val="1F2328"/>
        </w:rPr>
      </w:pPr>
      <w:r>
        <w:rPr>
          <w:rFonts w:ascii="Segoe UI" w:hAnsi="Segoe UI" w:cs="Segoe UI"/>
          <w:color w:val="1F2328"/>
        </w:rPr>
        <w:t>Alt-H2</w:t>
      </w:r>
    </w:p>
    <w:p w14:paraId="796A3E70" w14:textId="77777777" w:rsidR="00272F8E" w:rsidRDefault="00272F8E" w:rsidP="00272F8E">
      <w:pPr>
        <w:pStyle w:val="Heading2"/>
        <w:shd w:val="clear" w:color="auto" w:fill="FFFFFF"/>
        <w:spacing w:after="240"/>
        <w:rPr>
          <w:rFonts w:ascii="Segoe UI" w:hAnsi="Segoe UI" w:cs="Segoe UI"/>
          <w:color w:val="1F2328"/>
        </w:rPr>
      </w:pPr>
      <w:bookmarkStart w:id="1" w:name="user-content-emphasis"/>
      <w:bookmarkEnd w:id="1"/>
      <w:r>
        <w:rPr>
          <w:rFonts w:ascii="Segoe UI" w:hAnsi="Segoe UI" w:cs="Segoe UI"/>
          <w:color w:val="1F2328"/>
        </w:rPr>
        <w:t>Emphasis</w:t>
      </w:r>
    </w:p>
    <w:p w14:paraId="7BEA5182"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Emphasis, aka italics, with *asterisks* or _underscores_.</w:t>
      </w:r>
    </w:p>
    <w:p w14:paraId="6745EE1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00CD0BE2"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lastRenderedPageBreak/>
        <w:t>Strong emphasis, aka bold, with **asterisks** or __underscores__.</w:t>
      </w:r>
    </w:p>
    <w:p w14:paraId="554D90C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1BB8EF0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Combined emphasis with **asterisks and _underscores_**.</w:t>
      </w:r>
    </w:p>
    <w:p w14:paraId="20B79E3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3F3D6B5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Strikethrough uses two tildes. ~~Scratch this.~~</w:t>
      </w:r>
    </w:p>
    <w:p w14:paraId="324AB2E8"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Emphasis, aka italics, with </w:t>
      </w:r>
      <w:r>
        <w:rPr>
          <w:rStyle w:val="Emphasis"/>
          <w:rFonts w:ascii="Segoe UI" w:hAnsi="Segoe UI" w:cs="Segoe UI"/>
          <w:color w:val="1F2328"/>
        </w:rPr>
        <w:t>asterisks</w:t>
      </w:r>
      <w:r>
        <w:rPr>
          <w:rFonts w:ascii="Segoe UI" w:hAnsi="Segoe UI" w:cs="Segoe UI"/>
          <w:color w:val="1F2328"/>
        </w:rPr>
        <w:t> or </w:t>
      </w:r>
      <w:r>
        <w:rPr>
          <w:rStyle w:val="Emphasis"/>
          <w:rFonts w:ascii="Segoe UI" w:hAnsi="Segoe UI" w:cs="Segoe UI"/>
          <w:color w:val="1F2328"/>
        </w:rPr>
        <w:t>underscores</w:t>
      </w:r>
      <w:r>
        <w:rPr>
          <w:rFonts w:ascii="Segoe UI" w:hAnsi="Segoe UI" w:cs="Segoe UI"/>
          <w:color w:val="1F2328"/>
        </w:rPr>
        <w:t>.</w:t>
      </w:r>
    </w:p>
    <w:p w14:paraId="76BE35C3"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Strong emphasis, aka bold, with </w:t>
      </w:r>
      <w:r>
        <w:rPr>
          <w:rStyle w:val="Strong"/>
          <w:rFonts w:ascii="Segoe UI" w:hAnsi="Segoe UI" w:cs="Segoe UI"/>
          <w:color w:val="1F2328"/>
        </w:rPr>
        <w:t>asterisks</w:t>
      </w:r>
      <w:r>
        <w:rPr>
          <w:rFonts w:ascii="Segoe UI" w:hAnsi="Segoe UI" w:cs="Segoe UI"/>
          <w:color w:val="1F2328"/>
        </w:rPr>
        <w:t> or </w:t>
      </w:r>
      <w:r>
        <w:rPr>
          <w:rStyle w:val="Strong"/>
          <w:rFonts w:ascii="Segoe UI" w:hAnsi="Segoe UI" w:cs="Segoe UI"/>
          <w:color w:val="1F2328"/>
        </w:rPr>
        <w:t>underscores</w:t>
      </w:r>
      <w:r>
        <w:rPr>
          <w:rFonts w:ascii="Segoe UI" w:hAnsi="Segoe UI" w:cs="Segoe UI"/>
          <w:color w:val="1F2328"/>
        </w:rPr>
        <w:t>.</w:t>
      </w:r>
    </w:p>
    <w:p w14:paraId="7A215E9D"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Combined emphasis with </w:t>
      </w:r>
      <w:r>
        <w:rPr>
          <w:rStyle w:val="Strong"/>
          <w:rFonts w:ascii="Segoe UI" w:hAnsi="Segoe UI" w:cs="Segoe UI"/>
          <w:color w:val="1F2328"/>
        </w:rPr>
        <w:t>asterisks and </w:t>
      </w:r>
      <w:r>
        <w:rPr>
          <w:rStyle w:val="Emphasis"/>
          <w:rFonts w:ascii="Segoe UI" w:hAnsi="Segoe UI" w:cs="Segoe UI"/>
          <w:b/>
          <w:bCs/>
          <w:color w:val="1F2328"/>
        </w:rPr>
        <w:t>underscores</w:t>
      </w:r>
      <w:r>
        <w:rPr>
          <w:rFonts w:ascii="Segoe UI" w:hAnsi="Segoe UI" w:cs="Segoe UI"/>
          <w:color w:val="1F2328"/>
        </w:rPr>
        <w:t>.</w:t>
      </w:r>
    </w:p>
    <w:p w14:paraId="6D37B913"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Strikethrough uses two tildes. </w:t>
      </w:r>
      <w:del w:id="2" w:author="Unknown">
        <w:r>
          <w:rPr>
            <w:rFonts w:ascii="Segoe UI" w:hAnsi="Segoe UI" w:cs="Segoe UI"/>
            <w:color w:val="1F2328"/>
          </w:rPr>
          <w:delText>Scratch this.</w:delText>
        </w:r>
      </w:del>
    </w:p>
    <w:p w14:paraId="0DC3FA7A" w14:textId="77777777" w:rsidR="00272F8E" w:rsidRDefault="00272F8E" w:rsidP="00272F8E">
      <w:pPr>
        <w:pStyle w:val="Heading2"/>
        <w:shd w:val="clear" w:color="auto" w:fill="FFFFFF"/>
        <w:spacing w:after="240"/>
        <w:rPr>
          <w:rFonts w:ascii="Segoe UI" w:hAnsi="Segoe UI" w:cs="Segoe UI"/>
          <w:color w:val="1F2328"/>
        </w:rPr>
      </w:pPr>
      <w:bookmarkStart w:id="3" w:name="user-content-lists"/>
      <w:bookmarkEnd w:id="3"/>
      <w:r>
        <w:rPr>
          <w:rFonts w:ascii="Segoe UI" w:hAnsi="Segoe UI" w:cs="Segoe UI"/>
          <w:color w:val="1F2328"/>
        </w:rPr>
        <w:t>Lists</w:t>
      </w:r>
    </w:p>
    <w:p w14:paraId="326CD571"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(In this example, leading and trailing spaces are shown with </w:t>
      </w:r>
      <w:proofErr w:type="spellStart"/>
      <w:r>
        <w:rPr>
          <w:rFonts w:ascii="Segoe UI" w:hAnsi="Segoe UI" w:cs="Segoe UI"/>
          <w:color w:val="1F2328"/>
        </w:rPr>
        <w:t>with</w:t>
      </w:r>
      <w:proofErr w:type="spellEnd"/>
      <w:r>
        <w:rPr>
          <w:rFonts w:ascii="Segoe UI" w:hAnsi="Segoe UI" w:cs="Segoe UI"/>
          <w:color w:val="1F2328"/>
        </w:rPr>
        <w:t xml:space="preserve"> dots: </w:t>
      </w:r>
      <w:r>
        <w:rPr>
          <w:rFonts w:ascii="Cambria Math" w:hAnsi="Cambria Math" w:cs="Cambria Math"/>
          <w:color w:val="1F2328"/>
        </w:rPr>
        <w:t>⋅</w:t>
      </w:r>
      <w:r>
        <w:rPr>
          <w:rFonts w:ascii="Segoe UI" w:hAnsi="Segoe UI" w:cs="Segoe UI"/>
          <w:color w:val="1F2328"/>
        </w:rPr>
        <w:t>)</w:t>
      </w:r>
    </w:p>
    <w:p w14:paraId="14450F9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1. First ordered list item</w:t>
      </w:r>
    </w:p>
    <w:p w14:paraId="3873EEE5"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2. Another item</w:t>
      </w:r>
    </w:p>
    <w:p w14:paraId="52A09544"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ambria Math" w:hAnsi="Cambria Math" w:cs="Cambria Math"/>
          <w:color w:val="1F2328"/>
          <w:bdr w:val="none" w:sz="0" w:space="0" w:color="auto" w:frame="1"/>
          <w:lang/>
        </w:rPr>
        <w:t>⋅⋅</w:t>
      </w:r>
      <w:r>
        <w:rPr>
          <w:rStyle w:val="HTMLCode"/>
          <w:rFonts w:ascii="Consolas" w:hAnsi="Consolas"/>
          <w:color w:val="1F2328"/>
          <w:bdr w:val="none" w:sz="0" w:space="0" w:color="auto" w:frame="1"/>
          <w:lang/>
        </w:rPr>
        <w:t xml:space="preserve">* Unordered sub-list. </w:t>
      </w:r>
    </w:p>
    <w:p w14:paraId="758B35E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1. Actual numbers don't matter, just that it's a number</w:t>
      </w:r>
    </w:p>
    <w:p w14:paraId="789EF35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ambria Math" w:hAnsi="Cambria Math" w:cs="Cambria Math"/>
          <w:color w:val="1F2328"/>
          <w:bdr w:val="none" w:sz="0" w:space="0" w:color="auto" w:frame="1"/>
          <w:lang/>
        </w:rPr>
        <w:t>⋅⋅</w:t>
      </w:r>
      <w:r>
        <w:rPr>
          <w:rStyle w:val="HTMLCode"/>
          <w:rFonts w:ascii="Consolas" w:hAnsi="Consolas"/>
          <w:color w:val="1F2328"/>
          <w:bdr w:val="none" w:sz="0" w:space="0" w:color="auto" w:frame="1"/>
          <w:lang/>
        </w:rPr>
        <w:t>1. Ordered sub-list</w:t>
      </w:r>
    </w:p>
    <w:p w14:paraId="04E970E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4. And another item.</w:t>
      </w:r>
    </w:p>
    <w:p w14:paraId="0A9DE96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670EC0F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ambria Math" w:hAnsi="Cambria Math" w:cs="Cambria Math"/>
          <w:color w:val="1F2328"/>
          <w:bdr w:val="none" w:sz="0" w:space="0" w:color="auto" w:frame="1"/>
          <w:lang/>
        </w:rPr>
        <w:t>⋅⋅⋅</w:t>
      </w:r>
      <w:r>
        <w:rPr>
          <w:rStyle w:val="HTMLCode"/>
          <w:rFonts w:ascii="Consolas" w:hAnsi="Consolas"/>
          <w:color w:val="1F2328"/>
          <w:bdr w:val="none" w:sz="0" w:space="0" w:color="auto" w:frame="1"/>
          <w:lang/>
        </w:rPr>
        <w:t>You can have properly indented paragraphs within list items. Notice the blank line above, and the leading spaces (at least one, but we'll use three here to also align the raw Markdown).</w:t>
      </w:r>
    </w:p>
    <w:p w14:paraId="3C0DD3A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797E1E56"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ambria Math" w:hAnsi="Cambria Math" w:cs="Cambria Math"/>
          <w:color w:val="1F2328"/>
          <w:bdr w:val="none" w:sz="0" w:space="0" w:color="auto" w:frame="1"/>
          <w:lang/>
        </w:rPr>
        <w:t>⋅⋅⋅</w:t>
      </w:r>
      <w:r>
        <w:rPr>
          <w:rStyle w:val="HTMLCode"/>
          <w:rFonts w:ascii="Consolas" w:hAnsi="Consolas"/>
          <w:color w:val="1F2328"/>
          <w:bdr w:val="none" w:sz="0" w:space="0" w:color="auto" w:frame="1"/>
          <w:lang/>
        </w:rPr>
        <w:t>To have a line break without a paragraph, you will need to use two trailing spaces.</w:t>
      </w:r>
      <w:r>
        <w:rPr>
          <w:rStyle w:val="HTMLCode"/>
          <w:rFonts w:ascii="Cambria Math" w:hAnsi="Cambria Math" w:cs="Cambria Math"/>
          <w:color w:val="1F2328"/>
          <w:bdr w:val="none" w:sz="0" w:space="0" w:color="auto" w:frame="1"/>
          <w:lang/>
        </w:rPr>
        <w:t>⋅⋅</w:t>
      </w:r>
    </w:p>
    <w:p w14:paraId="765EB39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ambria Math" w:hAnsi="Cambria Math" w:cs="Cambria Math"/>
          <w:color w:val="1F2328"/>
          <w:bdr w:val="none" w:sz="0" w:space="0" w:color="auto" w:frame="1"/>
          <w:lang/>
        </w:rPr>
        <w:t>⋅⋅⋅</w:t>
      </w:r>
      <w:r>
        <w:rPr>
          <w:rStyle w:val="HTMLCode"/>
          <w:rFonts w:ascii="Consolas" w:hAnsi="Consolas"/>
          <w:color w:val="1F2328"/>
          <w:bdr w:val="none" w:sz="0" w:space="0" w:color="auto" w:frame="1"/>
          <w:lang/>
        </w:rPr>
        <w:t>Note that this line is separate, but within the same paragraph.</w:t>
      </w:r>
      <w:r>
        <w:rPr>
          <w:rStyle w:val="HTMLCode"/>
          <w:rFonts w:ascii="Cambria Math" w:hAnsi="Cambria Math" w:cs="Cambria Math"/>
          <w:color w:val="1F2328"/>
          <w:bdr w:val="none" w:sz="0" w:space="0" w:color="auto" w:frame="1"/>
          <w:lang/>
        </w:rPr>
        <w:t>⋅⋅</w:t>
      </w:r>
    </w:p>
    <w:p w14:paraId="2A1B91E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ambria Math" w:hAnsi="Cambria Math" w:cs="Cambria Math"/>
          <w:color w:val="1F2328"/>
          <w:bdr w:val="none" w:sz="0" w:space="0" w:color="auto" w:frame="1"/>
          <w:lang/>
        </w:rPr>
        <w:t>⋅⋅⋅</w:t>
      </w:r>
      <w:r>
        <w:rPr>
          <w:rStyle w:val="HTMLCode"/>
          <w:rFonts w:ascii="Consolas" w:hAnsi="Consolas"/>
          <w:color w:val="1F2328"/>
          <w:bdr w:val="none" w:sz="0" w:space="0" w:color="auto" w:frame="1"/>
          <w:lang/>
        </w:rPr>
        <w:t>(This is contrary to the typical GFM line break behaviour, where trailing spaces are not required.)</w:t>
      </w:r>
    </w:p>
    <w:p w14:paraId="7EB9F94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3F9C096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Unordered list can use asterisks</w:t>
      </w:r>
    </w:p>
    <w:p w14:paraId="6020B543"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Or minuses</w:t>
      </w:r>
    </w:p>
    <w:p w14:paraId="61D6C22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Or pluses</w:t>
      </w:r>
    </w:p>
    <w:p w14:paraId="06E41556" w14:textId="77777777" w:rsidR="00272F8E" w:rsidRDefault="00272F8E" w:rsidP="00272F8E">
      <w:pPr>
        <w:numPr>
          <w:ilvl w:val="0"/>
          <w:numId w:val="4"/>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First ordered list item</w:t>
      </w:r>
    </w:p>
    <w:p w14:paraId="771347AD" w14:textId="77777777" w:rsidR="00272F8E" w:rsidRDefault="00272F8E" w:rsidP="00272F8E">
      <w:pPr>
        <w:numPr>
          <w:ilvl w:val="0"/>
          <w:numId w:val="4"/>
        </w:numPr>
        <w:shd w:val="clear" w:color="auto" w:fill="FFFFFF"/>
        <w:spacing w:before="60" w:after="100" w:afterAutospacing="1"/>
        <w:rPr>
          <w:rFonts w:ascii="Segoe UI" w:hAnsi="Segoe UI" w:cs="Segoe UI"/>
          <w:color w:val="1F2328"/>
        </w:rPr>
      </w:pPr>
      <w:r>
        <w:rPr>
          <w:rFonts w:ascii="Segoe UI" w:hAnsi="Segoe UI" w:cs="Segoe UI"/>
          <w:color w:val="1F2328"/>
        </w:rPr>
        <w:t>Another item</w:t>
      </w:r>
    </w:p>
    <w:p w14:paraId="39B1A3F8" w14:textId="77777777" w:rsidR="00272F8E" w:rsidRDefault="00272F8E" w:rsidP="00272F8E">
      <w:pPr>
        <w:numPr>
          <w:ilvl w:val="0"/>
          <w:numId w:val="5"/>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Unordered sub-list.</w:t>
      </w:r>
    </w:p>
    <w:p w14:paraId="6EEC3F20" w14:textId="77777777" w:rsidR="00272F8E" w:rsidRDefault="00272F8E" w:rsidP="00272F8E">
      <w:pPr>
        <w:pStyle w:val="NormalWeb"/>
        <w:numPr>
          <w:ilvl w:val="0"/>
          <w:numId w:val="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Actual numbers don't matter, just that it's a </w:t>
      </w:r>
      <w:proofErr w:type="gramStart"/>
      <w:r>
        <w:rPr>
          <w:rFonts w:ascii="Segoe UI" w:hAnsi="Segoe UI" w:cs="Segoe UI"/>
          <w:color w:val="1F2328"/>
        </w:rPr>
        <w:t>number</w:t>
      </w:r>
      <w:proofErr w:type="gramEnd"/>
    </w:p>
    <w:p w14:paraId="783EAD40" w14:textId="77777777" w:rsidR="00272F8E" w:rsidRDefault="00272F8E" w:rsidP="00272F8E">
      <w:pPr>
        <w:pStyle w:val="NormalWeb"/>
        <w:numPr>
          <w:ilvl w:val="0"/>
          <w:numId w:val="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Ordered sub-</w:t>
      </w:r>
      <w:proofErr w:type="gramStart"/>
      <w:r>
        <w:rPr>
          <w:rFonts w:ascii="Segoe UI" w:hAnsi="Segoe UI" w:cs="Segoe UI"/>
          <w:color w:val="1F2328"/>
        </w:rPr>
        <w:t>list</w:t>
      </w:r>
      <w:proofErr w:type="gramEnd"/>
    </w:p>
    <w:p w14:paraId="17896F8E" w14:textId="77777777" w:rsidR="00272F8E" w:rsidRDefault="00272F8E" w:rsidP="00272F8E">
      <w:pPr>
        <w:pStyle w:val="NormalWeb"/>
        <w:numPr>
          <w:ilvl w:val="0"/>
          <w:numId w:val="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And another item.</w:t>
      </w:r>
    </w:p>
    <w:p w14:paraId="0E896571" w14:textId="77777777" w:rsidR="00272F8E" w:rsidRDefault="00272F8E" w:rsidP="00272F8E">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You can have properly indented paragraphs within list items. Notice the blank line above, and the leading spaces (at least one, but we'll use three here to also align the raw Markdown).</w:t>
      </w:r>
    </w:p>
    <w:p w14:paraId="48056522" w14:textId="77777777" w:rsidR="00272F8E" w:rsidRDefault="00272F8E" w:rsidP="00272F8E">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To have a line break without a paragraph, you will need to use two trailing spaces.</w:t>
      </w:r>
      <w:r>
        <w:rPr>
          <w:rFonts w:ascii="Segoe UI" w:hAnsi="Segoe UI" w:cs="Segoe UI"/>
          <w:color w:val="1F2328"/>
        </w:rPr>
        <w:br/>
        <w:t>Note that this line is separate, but within the same paragraph.</w:t>
      </w:r>
      <w:r>
        <w:rPr>
          <w:rFonts w:ascii="Segoe UI" w:hAnsi="Segoe UI" w:cs="Segoe UI"/>
          <w:color w:val="1F2328"/>
        </w:rPr>
        <w:br/>
        <w:t>(This is contrary to the typical GFM line break behaviour, where trailing spaces are not required.)</w:t>
      </w:r>
    </w:p>
    <w:p w14:paraId="1205B554" w14:textId="77777777" w:rsidR="00272F8E" w:rsidRDefault="00272F8E" w:rsidP="00272F8E">
      <w:pPr>
        <w:numPr>
          <w:ilvl w:val="0"/>
          <w:numId w:val="7"/>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lastRenderedPageBreak/>
        <w:t xml:space="preserve">Unordered list can use </w:t>
      </w:r>
      <w:proofErr w:type="gramStart"/>
      <w:r>
        <w:rPr>
          <w:rFonts w:ascii="Segoe UI" w:hAnsi="Segoe UI" w:cs="Segoe UI"/>
          <w:color w:val="1F2328"/>
        </w:rPr>
        <w:t>asterisks</w:t>
      </w:r>
      <w:proofErr w:type="gramEnd"/>
    </w:p>
    <w:p w14:paraId="000A012E" w14:textId="77777777" w:rsidR="00272F8E" w:rsidRDefault="00272F8E" w:rsidP="00272F8E">
      <w:pPr>
        <w:numPr>
          <w:ilvl w:val="0"/>
          <w:numId w:val="8"/>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Or minuses</w:t>
      </w:r>
    </w:p>
    <w:p w14:paraId="1ADBF4E4" w14:textId="77777777" w:rsidR="00272F8E" w:rsidRDefault="00272F8E" w:rsidP="00272F8E">
      <w:pPr>
        <w:numPr>
          <w:ilvl w:val="0"/>
          <w:numId w:val="9"/>
        </w:numPr>
        <w:shd w:val="clear" w:color="auto" w:fill="FFFFFF"/>
        <w:spacing w:before="100" w:beforeAutospacing="1" w:after="100" w:afterAutospacing="1"/>
        <w:rPr>
          <w:rFonts w:ascii="Segoe UI" w:hAnsi="Segoe UI" w:cs="Segoe UI"/>
          <w:color w:val="1F2328"/>
        </w:rPr>
      </w:pPr>
      <w:r>
        <w:rPr>
          <w:rFonts w:ascii="Segoe UI" w:hAnsi="Segoe UI" w:cs="Segoe UI"/>
          <w:color w:val="1F2328"/>
        </w:rPr>
        <w:t>Or pluses</w:t>
      </w:r>
    </w:p>
    <w:p w14:paraId="034E84A2" w14:textId="77777777" w:rsidR="00272F8E" w:rsidRDefault="00272F8E" w:rsidP="00272F8E">
      <w:pPr>
        <w:pStyle w:val="Heading2"/>
        <w:shd w:val="clear" w:color="auto" w:fill="FFFFFF"/>
        <w:spacing w:after="240"/>
        <w:rPr>
          <w:rFonts w:ascii="Segoe UI" w:hAnsi="Segoe UI" w:cs="Segoe UI"/>
          <w:color w:val="1F2328"/>
        </w:rPr>
      </w:pPr>
      <w:bookmarkStart w:id="4" w:name="user-content-links"/>
      <w:bookmarkEnd w:id="4"/>
      <w:r>
        <w:rPr>
          <w:rFonts w:ascii="Segoe UI" w:hAnsi="Segoe UI" w:cs="Segoe UI"/>
          <w:color w:val="1F2328"/>
        </w:rPr>
        <w:t>Links</w:t>
      </w:r>
    </w:p>
    <w:p w14:paraId="7642E5A2"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are two ways to create links.</w:t>
      </w:r>
    </w:p>
    <w:p w14:paraId="7F706D3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[I'm an inline-style link](https://www.google.com)</w:t>
      </w:r>
    </w:p>
    <w:p w14:paraId="1719CC9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53CA83F6"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[I'm an inline-style link with title](https://www.google.com "Google's Homepage")</w:t>
      </w:r>
    </w:p>
    <w:p w14:paraId="1B355CAC"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6930DFF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[I'm a reference-style link][Arbitrary case-insensitive reference text]</w:t>
      </w:r>
    </w:p>
    <w:p w14:paraId="130CEA63"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7188A1C4"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[I'm a relative reference to a repository file](../blob/master/LICENSE)</w:t>
      </w:r>
    </w:p>
    <w:p w14:paraId="21B2D93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6542B903"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[You can use numbers for reference-style link definitions][1]</w:t>
      </w:r>
    </w:p>
    <w:p w14:paraId="4BC0993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36C350E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Or leave it empty and use the [link text itself].</w:t>
      </w:r>
    </w:p>
    <w:p w14:paraId="7E03EABC"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7751244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URLs and URLs in angle brackets will automatically get turned into links. </w:t>
      </w:r>
    </w:p>
    <w:p w14:paraId="7EEAC7D5"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http://www.example.com or &lt;http://www.example.com&gt; and sometimes </w:t>
      </w:r>
    </w:p>
    <w:p w14:paraId="10012E3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example.com (but not on Github, for example).</w:t>
      </w:r>
    </w:p>
    <w:p w14:paraId="1855D25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2F73F4F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Some text to show that the reference links can follow later.</w:t>
      </w:r>
    </w:p>
    <w:p w14:paraId="0E8A07B2"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6055E83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[arbitrary case-insensitive reference text]: https://www.mozilla.org</w:t>
      </w:r>
    </w:p>
    <w:p w14:paraId="5ABA7AC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[1]: http://slashdot.org</w:t>
      </w:r>
    </w:p>
    <w:p w14:paraId="3F059E6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[link text itself]: http://www.reddit.com</w:t>
      </w:r>
    </w:p>
    <w:p w14:paraId="559ABB65"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hyperlink r:id="rId58" w:history="1">
        <w:r>
          <w:rPr>
            <w:rStyle w:val="Hyperlink"/>
            <w:rFonts w:ascii="Segoe UI" w:hAnsi="Segoe UI" w:cs="Segoe UI"/>
          </w:rPr>
          <w:t>I'm an inline-style link</w:t>
        </w:r>
      </w:hyperlink>
    </w:p>
    <w:p w14:paraId="2C13F3B3"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hyperlink r:id="rId59" w:tooltip="Google's Homepage" w:history="1">
        <w:r>
          <w:rPr>
            <w:rStyle w:val="Hyperlink"/>
            <w:rFonts w:ascii="Segoe UI" w:hAnsi="Segoe UI" w:cs="Segoe UI"/>
          </w:rPr>
          <w:t>I'm an inline-style link with title</w:t>
        </w:r>
      </w:hyperlink>
    </w:p>
    <w:p w14:paraId="1478E3FC"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hyperlink r:id="rId60" w:history="1">
        <w:r>
          <w:rPr>
            <w:rStyle w:val="Hyperlink"/>
            <w:rFonts w:ascii="Segoe UI" w:hAnsi="Segoe UI" w:cs="Segoe UI"/>
          </w:rPr>
          <w:t>I'm a reference-style link</w:t>
        </w:r>
      </w:hyperlink>
    </w:p>
    <w:p w14:paraId="7CCEF8BC"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hyperlink r:id="rId61" w:history="1">
        <w:r>
          <w:rPr>
            <w:rStyle w:val="Hyperlink"/>
            <w:rFonts w:ascii="Segoe UI" w:hAnsi="Segoe UI" w:cs="Segoe UI"/>
          </w:rPr>
          <w:t>I'm a relative reference to a repository file</w:t>
        </w:r>
      </w:hyperlink>
    </w:p>
    <w:p w14:paraId="2B293B5C"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hyperlink r:id="rId62" w:history="1">
        <w:r>
          <w:rPr>
            <w:rStyle w:val="Hyperlink"/>
            <w:rFonts w:ascii="Segoe UI" w:hAnsi="Segoe UI" w:cs="Segoe UI"/>
          </w:rPr>
          <w:t>You can use numbers for reference-style link definitions</w:t>
        </w:r>
      </w:hyperlink>
    </w:p>
    <w:p w14:paraId="67D70406"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Or leave it empty and use the </w:t>
      </w:r>
      <w:hyperlink r:id="rId63" w:history="1">
        <w:r>
          <w:rPr>
            <w:rStyle w:val="Hyperlink"/>
            <w:rFonts w:ascii="Segoe UI" w:hAnsi="Segoe UI" w:cs="Segoe UI"/>
          </w:rPr>
          <w:t>link text itself</w:t>
        </w:r>
      </w:hyperlink>
      <w:r>
        <w:rPr>
          <w:rFonts w:ascii="Segoe UI" w:hAnsi="Segoe UI" w:cs="Segoe UI"/>
          <w:color w:val="1F2328"/>
        </w:rPr>
        <w:t>.</w:t>
      </w:r>
    </w:p>
    <w:p w14:paraId="3EC23E96"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URLs and URLs in angle brackets will automatically get turned into links. </w:t>
      </w:r>
      <w:hyperlink r:id="rId64" w:history="1">
        <w:r>
          <w:rPr>
            <w:rStyle w:val="Hyperlink"/>
            <w:rFonts w:ascii="Segoe UI" w:hAnsi="Segoe UI" w:cs="Segoe UI"/>
          </w:rPr>
          <w:t>http://www.example.com</w:t>
        </w:r>
      </w:hyperlink>
      <w:r>
        <w:rPr>
          <w:rFonts w:ascii="Segoe UI" w:hAnsi="Segoe UI" w:cs="Segoe UI"/>
          <w:color w:val="1F2328"/>
        </w:rPr>
        <w:t> or </w:t>
      </w:r>
      <w:hyperlink r:id="rId65" w:history="1">
        <w:r>
          <w:rPr>
            <w:rStyle w:val="Hyperlink"/>
            <w:rFonts w:ascii="Segoe UI" w:hAnsi="Segoe UI" w:cs="Segoe UI"/>
          </w:rPr>
          <w:t>http://www.example.com</w:t>
        </w:r>
      </w:hyperlink>
      <w:r>
        <w:rPr>
          <w:rFonts w:ascii="Segoe UI" w:hAnsi="Segoe UI" w:cs="Segoe UI"/>
          <w:color w:val="1F2328"/>
        </w:rPr>
        <w:t xml:space="preserve"> and sometimes example.com (but not on </w:t>
      </w:r>
      <w:proofErr w:type="spellStart"/>
      <w:r>
        <w:rPr>
          <w:rFonts w:ascii="Segoe UI" w:hAnsi="Segoe UI" w:cs="Segoe UI"/>
          <w:color w:val="1F2328"/>
        </w:rPr>
        <w:t>Github</w:t>
      </w:r>
      <w:proofErr w:type="spellEnd"/>
      <w:r>
        <w:rPr>
          <w:rFonts w:ascii="Segoe UI" w:hAnsi="Segoe UI" w:cs="Segoe UI"/>
          <w:color w:val="1F2328"/>
        </w:rPr>
        <w:t>, for example).</w:t>
      </w:r>
    </w:p>
    <w:p w14:paraId="3CE7C341"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Some text to show that the reference links can follow later.</w:t>
      </w:r>
    </w:p>
    <w:p w14:paraId="223A6863" w14:textId="77777777" w:rsidR="00272F8E" w:rsidRDefault="00272F8E" w:rsidP="00272F8E">
      <w:pPr>
        <w:pStyle w:val="Heading2"/>
        <w:shd w:val="clear" w:color="auto" w:fill="FFFFFF"/>
        <w:spacing w:after="240"/>
        <w:rPr>
          <w:rFonts w:ascii="Segoe UI" w:hAnsi="Segoe UI" w:cs="Segoe UI"/>
          <w:color w:val="1F2328"/>
        </w:rPr>
      </w:pPr>
      <w:bookmarkStart w:id="5" w:name="user-content-images"/>
      <w:bookmarkEnd w:id="5"/>
      <w:r>
        <w:rPr>
          <w:rFonts w:ascii="Segoe UI" w:hAnsi="Segoe UI" w:cs="Segoe UI"/>
          <w:color w:val="1F2328"/>
        </w:rPr>
        <w:t>Images</w:t>
      </w:r>
    </w:p>
    <w:p w14:paraId="35C3544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Here's our logo (hover to see the title text):</w:t>
      </w:r>
    </w:p>
    <w:p w14:paraId="218568C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1612A372"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Inline-style: </w:t>
      </w:r>
    </w:p>
    <w:p w14:paraId="64150283"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![alt text](https://github.com/adam-p/markdown-here/raw/master/src/common/images/icon48.png "Logo Title Text 1")</w:t>
      </w:r>
    </w:p>
    <w:p w14:paraId="150E3AF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5DF9451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lastRenderedPageBreak/>
        <w:t xml:space="preserve">Reference-style: </w:t>
      </w:r>
    </w:p>
    <w:p w14:paraId="3EDB522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![alt text][logo]</w:t>
      </w:r>
    </w:p>
    <w:p w14:paraId="7EEB65C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27AB70C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[logo]: https://github.com/adam-p/markdown-here/raw/master/src/common/images/icon48.png "Logo Title Text 2"</w:t>
      </w:r>
    </w:p>
    <w:p w14:paraId="77138AFD"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Here's our logo (hover to see the title text):</w:t>
      </w:r>
    </w:p>
    <w:p w14:paraId="43C80B4A" w14:textId="1046C80E" w:rsidR="00272F8E" w:rsidRDefault="00272F8E" w:rsidP="00272F8E">
      <w:pPr>
        <w:pStyle w:val="NormalWeb"/>
        <w:shd w:val="clear" w:color="auto" w:fill="FFFFFF"/>
        <w:spacing w:before="0" w:beforeAutospacing="0" w:after="240" w:afterAutospacing="0"/>
        <w:rPr>
          <w:rFonts w:ascii="Segoe UI" w:hAnsi="Segoe UI" w:cs="Segoe UI"/>
          <w:color w:val="1F2328"/>
        </w:rPr>
      </w:pPr>
      <w:proofErr w:type="gramStart"/>
      <w:r>
        <w:rPr>
          <w:rFonts w:ascii="Segoe UI" w:hAnsi="Segoe UI" w:cs="Segoe UI"/>
          <w:color w:val="1F2328"/>
        </w:rPr>
        <w:t>Inline-style</w:t>
      </w:r>
      <w:proofErr w:type="gramEnd"/>
      <w:r>
        <w:rPr>
          <w:rFonts w:ascii="Segoe UI" w:hAnsi="Segoe UI" w:cs="Segoe UI"/>
          <w:color w:val="1F2328"/>
        </w:rPr>
        <w:t>: </w:t>
      </w:r>
      <w:r>
        <w:rPr>
          <w:rFonts w:ascii="Segoe UI" w:hAnsi="Segoe UI" w:cs="Segoe UI"/>
          <w:noProof/>
          <w:color w:val="1F2328"/>
        </w:rPr>
        <w:drawing>
          <wp:inline distT="0" distB="0" distL="0" distR="0" wp14:anchorId="32F8E7F6" wp14:editId="017568EC">
            <wp:extent cx="457200" cy="457200"/>
            <wp:effectExtent l="0" t="0" r="0" b="0"/>
            <wp:docPr id="1172845269"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C65E7A1" w14:textId="755731F8"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Reference-style: </w:t>
      </w:r>
      <w:r>
        <w:rPr>
          <w:rFonts w:ascii="Segoe UI" w:hAnsi="Segoe UI" w:cs="Segoe UI"/>
          <w:noProof/>
          <w:color w:val="1F2328"/>
        </w:rPr>
        <w:drawing>
          <wp:inline distT="0" distB="0" distL="0" distR="0" wp14:anchorId="11E79CBD" wp14:editId="40220CF0">
            <wp:extent cx="457200" cy="457200"/>
            <wp:effectExtent l="0" t="0" r="0" b="0"/>
            <wp:docPr id="2037696249"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C73EBD9" w14:textId="77777777" w:rsidR="00272F8E" w:rsidRDefault="00272F8E" w:rsidP="00272F8E">
      <w:pPr>
        <w:pStyle w:val="Heading2"/>
        <w:shd w:val="clear" w:color="auto" w:fill="FFFFFF"/>
        <w:spacing w:after="240"/>
        <w:rPr>
          <w:rFonts w:ascii="Segoe UI" w:hAnsi="Segoe UI" w:cs="Segoe UI"/>
          <w:color w:val="1F2328"/>
        </w:rPr>
      </w:pPr>
      <w:bookmarkStart w:id="6" w:name="user-content-code"/>
      <w:bookmarkEnd w:id="6"/>
      <w:r>
        <w:rPr>
          <w:rFonts w:ascii="Segoe UI" w:hAnsi="Segoe UI" w:cs="Segoe UI"/>
          <w:color w:val="1F2328"/>
        </w:rPr>
        <w:t>Code and Syntax Highlighting</w:t>
      </w:r>
    </w:p>
    <w:p w14:paraId="262BAE16"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Code blocks are part of the Markdown spec, but syntax highlighting isn't. However, many renderers -- like </w:t>
      </w:r>
      <w:proofErr w:type="spellStart"/>
      <w:r>
        <w:rPr>
          <w:rFonts w:ascii="Segoe UI" w:hAnsi="Segoe UI" w:cs="Segoe UI"/>
          <w:color w:val="1F2328"/>
        </w:rPr>
        <w:t>Github's</w:t>
      </w:r>
      <w:proofErr w:type="spellEnd"/>
      <w:r>
        <w:rPr>
          <w:rFonts w:ascii="Segoe UI" w:hAnsi="Segoe UI" w:cs="Segoe UI"/>
          <w:color w:val="1F2328"/>
        </w:rPr>
        <w:t xml:space="preserve"> and </w:t>
      </w:r>
      <w:r>
        <w:rPr>
          <w:rStyle w:val="Emphasis"/>
          <w:rFonts w:ascii="Segoe UI" w:hAnsi="Segoe UI" w:cs="Segoe UI"/>
          <w:color w:val="1F2328"/>
        </w:rPr>
        <w:t>Markdown Here</w:t>
      </w:r>
      <w:r>
        <w:rPr>
          <w:rFonts w:ascii="Segoe UI" w:hAnsi="Segoe UI" w:cs="Segoe UI"/>
          <w:color w:val="1F2328"/>
        </w:rPr>
        <w:t> -- support syntax highlighting. Which languages are supported and how those language names should be written will vary from renderer to renderer. </w:t>
      </w:r>
      <w:r>
        <w:rPr>
          <w:rStyle w:val="Emphasis"/>
          <w:rFonts w:ascii="Segoe UI" w:hAnsi="Segoe UI" w:cs="Segoe UI"/>
          <w:color w:val="1F2328"/>
        </w:rPr>
        <w:t>Markdown Here</w:t>
      </w:r>
      <w:r>
        <w:rPr>
          <w:rFonts w:ascii="Segoe UI" w:hAnsi="Segoe UI" w:cs="Segoe UI"/>
          <w:color w:val="1F2328"/>
        </w:rPr>
        <w:t> supports highlighting for dozens of languages (and not-really-languages, like diffs and HTTP headers); to see the complete list, and how to write the language names, see the </w:t>
      </w:r>
      <w:hyperlink r:id="rId67" w:history="1">
        <w:r>
          <w:rPr>
            <w:rStyle w:val="Hyperlink"/>
            <w:rFonts w:ascii="Segoe UI" w:hAnsi="Segoe UI" w:cs="Segoe UI"/>
          </w:rPr>
          <w:t>highlight.js demo page</w:t>
        </w:r>
      </w:hyperlink>
      <w:r>
        <w:rPr>
          <w:rFonts w:ascii="Segoe UI" w:hAnsi="Segoe UI" w:cs="Segoe UI"/>
          <w:color w:val="1F2328"/>
        </w:rPr>
        <w:t>.</w:t>
      </w:r>
    </w:p>
    <w:p w14:paraId="74C25C0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Inline `code` has `back-ticks around` it.</w:t>
      </w:r>
    </w:p>
    <w:p w14:paraId="5F526BA9" w14:textId="77777777" w:rsidR="00272F8E" w:rsidRDefault="00272F8E" w:rsidP="00272F8E">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Inline </w:t>
      </w:r>
      <w:r>
        <w:rPr>
          <w:rStyle w:val="HTMLCode"/>
          <w:rFonts w:ascii="Consolas" w:hAnsi="Consolas"/>
          <w:color w:val="1F2328"/>
        </w:rPr>
        <w:t>code</w:t>
      </w:r>
      <w:r>
        <w:rPr>
          <w:rFonts w:ascii="Segoe UI" w:hAnsi="Segoe UI" w:cs="Segoe UI"/>
          <w:color w:val="1F2328"/>
        </w:rPr>
        <w:t> has </w:t>
      </w:r>
      <w:r>
        <w:rPr>
          <w:rStyle w:val="HTMLCode"/>
          <w:rFonts w:ascii="Consolas" w:hAnsi="Consolas"/>
          <w:color w:val="1F2328"/>
        </w:rPr>
        <w:t>back-ticks around</w:t>
      </w:r>
      <w:r>
        <w:rPr>
          <w:rFonts w:ascii="Segoe UI" w:hAnsi="Segoe UI" w:cs="Segoe UI"/>
          <w:color w:val="1F2328"/>
        </w:rPr>
        <w:t> it.</w:t>
      </w:r>
    </w:p>
    <w:p w14:paraId="77F925DB" w14:textId="77777777" w:rsidR="00272F8E" w:rsidRDefault="00272F8E" w:rsidP="00272F8E">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Blocks of code are either fenced by lines with three back-ticks </w:t>
      </w:r>
      <w:r>
        <w:rPr>
          <w:rStyle w:val="HTMLCode"/>
          <w:rFonts w:ascii="Consolas" w:hAnsi="Consolas"/>
          <w:color w:val="1F2328"/>
        </w:rPr>
        <w:t>``</w:t>
      </w:r>
      <w:proofErr w:type="gramStart"/>
      <w:r>
        <w:rPr>
          <w:rStyle w:val="HTMLCode"/>
          <w:rFonts w:ascii="Consolas" w:hAnsi="Consolas"/>
          <w:color w:val="1F2328"/>
        </w:rPr>
        <w:t>`</w:t>
      </w:r>
      <w:r>
        <w:rPr>
          <w:rFonts w:ascii="Segoe UI" w:hAnsi="Segoe UI" w:cs="Segoe UI"/>
          <w:color w:val="1F2328"/>
        </w:rPr>
        <w:t>, or</w:t>
      </w:r>
      <w:proofErr w:type="gramEnd"/>
      <w:r>
        <w:rPr>
          <w:rFonts w:ascii="Segoe UI" w:hAnsi="Segoe UI" w:cs="Segoe UI"/>
          <w:color w:val="1F2328"/>
        </w:rPr>
        <w:t xml:space="preserve"> are indented with four spaces. I recommend only using the fenced code blocks -- they're easier and only they support syntax highlighting.</w:t>
      </w:r>
    </w:p>
    <w:p w14:paraId="2C2E3F3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```javascript</w:t>
      </w:r>
    </w:p>
    <w:p w14:paraId="053CEA9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var s = "JavaScript syntax highlighting";</w:t>
      </w:r>
    </w:p>
    <w:p w14:paraId="0D007E1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alert(s);</w:t>
      </w:r>
    </w:p>
    <w:p w14:paraId="66F327E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w:t>
      </w:r>
    </w:p>
    <w:p w14:paraId="194DBA8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w:t>
      </w:r>
    </w:p>
    <w:p w14:paraId="55FAAEE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```python</w:t>
      </w:r>
    </w:p>
    <w:p w14:paraId="0D15B60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s = "Python syntax highlighting"</w:t>
      </w:r>
    </w:p>
    <w:p w14:paraId="14F51505"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print s</w:t>
      </w:r>
    </w:p>
    <w:p w14:paraId="1934189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w:t>
      </w:r>
    </w:p>
    <w:p w14:paraId="7E9F2B8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w:t>
      </w:r>
    </w:p>
    <w:p w14:paraId="3B566E8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w:t>
      </w:r>
    </w:p>
    <w:p w14:paraId="7DDB14C5"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No language indicated, so no syntax highlighting. </w:t>
      </w:r>
    </w:p>
    <w:p w14:paraId="58B8C0B4"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But let's throw in a &lt;b&gt;tag&lt;/b&gt;.</w:t>
      </w:r>
    </w:p>
    <w:p w14:paraId="42C58C09"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w:t>
      </w:r>
    </w:p>
    <w:p w14:paraId="2F9A1C86" w14:textId="77777777" w:rsidR="00272F8E" w:rsidRDefault="00272F8E" w:rsidP="00272F8E">
      <w:pPr>
        <w:pStyle w:val="HTMLPreformatted"/>
        <w:shd w:val="clear" w:color="auto" w:fill="FFFFFF"/>
        <w:rPr>
          <w:rFonts w:ascii="Consolas" w:hAnsi="Consolas"/>
          <w:color w:val="1F2328"/>
        </w:rPr>
      </w:pPr>
      <w:r>
        <w:rPr>
          <w:rStyle w:val="pl-k"/>
          <w:rFonts w:ascii="Consolas" w:hAnsi="Consolas"/>
          <w:color w:val="1F2328"/>
        </w:rPr>
        <w:t>var</w:t>
      </w:r>
      <w:r>
        <w:rPr>
          <w:rFonts w:ascii="Consolas" w:hAnsi="Consolas"/>
          <w:color w:val="1F2328"/>
        </w:rPr>
        <w:t xml:space="preserve"> </w:t>
      </w:r>
      <w:r>
        <w:rPr>
          <w:rStyle w:val="pl-s1"/>
          <w:rFonts w:ascii="Consolas" w:hAnsi="Consolas"/>
          <w:color w:val="1F2328"/>
        </w:rPr>
        <w:t>s</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hAnsi="Consolas"/>
          <w:color w:val="1F2328"/>
        </w:rPr>
        <w:t>"JavaScript syntax highlighting</w:t>
      </w:r>
      <w:proofErr w:type="gramStart"/>
      <w:r>
        <w:rPr>
          <w:rStyle w:val="pl-s"/>
          <w:rFonts w:ascii="Consolas" w:hAnsi="Consolas"/>
          <w:color w:val="1F2328"/>
        </w:rPr>
        <w:t>"</w:t>
      </w:r>
      <w:r>
        <w:rPr>
          <w:rStyle w:val="pl-kos"/>
          <w:rFonts w:ascii="Consolas" w:hAnsi="Consolas"/>
          <w:color w:val="1F2328"/>
        </w:rPr>
        <w:t>;</w:t>
      </w:r>
      <w:proofErr w:type="gramEnd"/>
    </w:p>
    <w:p w14:paraId="4644FFB2" w14:textId="77777777" w:rsidR="00272F8E" w:rsidRDefault="00272F8E" w:rsidP="00272F8E">
      <w:pPr>
        <w:pStyle w:val="HTMLPreformatted"/>
        <w:shd w:val="clear" w:color="auto" w:fill="FFFFFF"/>
        <w:rPr>
          <w:rFonts w:ascii="Consolas" w:hAnsi="Consolas"/>
          <w:color w:val="1F2328"/>
        </w:rPr>
      </w:pPr>
      <w:r>
        <w:rPr>
          <w:rStyle w:val="pl-en"/>
          <w:rFonts w:ascii="Consolas" w:hAnsi="Consolas"/>
          <w:color w:val="1F2328"/>
        </w:rPr>
        <w:t>alert</w:t>
      </w:r>
      <w:r>
        <w:rPr>
          <w:rStyle w:val="pl-kos"/>
          <w:rFonts w:ascii="Consolas" w:hAnsi="Consolas"/>
          <w:color w:val="1F2328"/>
        </w:rPr>
        <w:t>(</w:t>
      </w:r>
      <w:r>
        <w:rPr>
          <w:rStyle w:val="pl-s1"/>
          <w:rFonts w:ascii="Consolas" w:hAnsi="Consolas"/>
          <w:color w:val="1F2328"/>
        </w:rPr>
        <w:t>s</w:t>
      </w:r>
      <w:proofErr w:type="gramStart"/>
      <w:r>
        <w:rPr>
          <w:rStyle w:val="pl-kos"/>
          <w:rFonts w:ascii="Consolas" w:hAnsi="Consolas"/>
          <w:color w:val="1F2328"/>
        </w:rPr>
        <w:t>);</w:t>
      </w:r>
      <w:proofErr w:type="gramEnd"/>
    </w:p>
    <w:p w14:paraId="60122049" w14:textId="77777777" w:rsidR="00272F8E" w:rsidRDefault="00272F8E" w:rsidP="00272F8E">
      <w:pPr>
        <w:pStyle w:val="HTMLPreformatted"/>
        <w:shd w:val="clear" w:color="auto" w:fill="FFFFFF"/>
        <w:rPr>
          <w:rFonts w:ascii="Consolas" w:hAnsi="Consolas"/>
          <w:color w:val="1F2328"/>
        </w:rPr>
      </w:pPr>
      <w:r>
        <w:rPr>
          <w:rStyle w:val="pl-s1"/>
          <w:rFonts w:ascii="Consolas" w:hAnsi="Consolas"/>
          <w:color w:val="1F2328"/>
        </w:rPr>
        <w:t>s</w:t>
      </w:r>
      <w:r>
        <w:rPr>
          <w:rFonts w:ascii="Consolas" w:hAnsi="Consolas"/>
          <w:color w:val="1F2328"/>
        </w:rPr>
        <w:t xml:space="preserve"> </w:t>
      </w:r>
      <w:r>
        <w:rPr>
          <w:rStyle w:val="pl-c1"/>
          <w:rFonts w:ascii="Consolas" w:hAnsi="Consolas"/>
          <w:color w:val="1F2328"/>
        </w:rPr>
        <w:t>=</w:t>
      </w:r>
      <w:r>
        <w:rPr>
          <w:rFonts w:ascii="Consolas" w:hAnsi="Consolas"/>
          <w:color w:val="1F2328"/>
        </w:rPr>
        <w:t xml:space="preserve"> </w:t>
      </w:r>
      <w:r>
        <w:rPr>
          <w:rStyle w:val="pl-s"/>
          <w:rFonts w:ascii="Consolas" w:hAnsi="Consolas"/>
          <w:color w:val="1F2328"/>
        </w:rPr>
        <w:t>"Python syntax highlighting"</w:t>
      </w:r>
    </w:p>
    <w:p w14:paraId="326D7B71" w14:textId="77777777" w:rsidR="00272F8E" w:rsidRDefault="00272F8E" w:rsidP="00272F8E">
      <w:pPr>
        <w:pStyle w:val="HTMLPreformatted"/>
        <w:shd w:val="clear" w:color="auto" w:fill="FFFFFF"/>
        <w:rPr>
          <w:rFonts w:ascii="Consolas" w:hAnsi="Consolas"/>
          <w:color w:val="1F2328"/>
        </w:rPr>
      </w:pPr>
      <w:r>
        <w:rPr>
          <w:rStyle w:val="pl-k"/>
          <w:rFonts w:ascii="Consolas" w:hAnsi="Consolas"/>
          <w:color w:val="1F2328"/>
        </w:rPr>
        <w:t>print</w:t>
      </w:r>
      <w:r>
        <w:rPr>
          <w:rFonts w:ascii="Consolas" w:hAnsi="Consolas"/>
          <w:color w:val="1F2328"/>
        </w:rPr>
        <w:t xml:space="preserve"> </w:t>
      </w:r>
      <w:proofErr w:type="gramStart"/>
      <w:r>
        <w:rPr>
          <w:rStyle w:val="pl-s1"/>
          <w:rFonts w:ascii="Consolas" w:hAnsi="Consolas"/>
          <w:color w:val="1F2328"/>
        </w:rPr>
        <w:t>s</w:t>
      </w:r>
      <w:proofErr w:type="gramEnd"/>
    </w:p>
    <w:p w14:paraId="2D257F9C"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No language indicated, so no syntax highlighting in Markdown Here (varies on </w:t>
      </w:r>
      <w:proofErr w:type="spellStart"/>
      <w:r>
        <w:rPr>
          <w:rStyle w:val="HTMLCode"/>
          <w:rFonts w:ascii="Consolas" w:hAnsi="Consolas"/>
          <w:color w:val="1F2328"/>
          <w:bdr w:val="none" w:sz="0" w:space="0" w:color="auto" w:frame="1"/>
        </w:rPr>
        <w:t>Github</w:t>
      </w:r>
      <w:proofErr w:type="spellEnd"/>
      <w:r>
        <w:rPr>
          <w:rStyle w:val="HTMLCode"/>
          <w:rFonts w:ascii="Consolas" w:hAnsi="Consolas"/>
          <w:color w:val="1F2328"/>
          <w:bdr w:val="none" w:sz="0" w:space="0" w:color="auto" w:frame="1"/>
        </w:rPr>
        <w:t xml:space="preserve">). </w:t>
      </w:r>
    </w:p>
    <w:p w14:paraId="129D4A2F"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But let's throw in a &lt;b&gt;tag&lt;/b&gt;.</w:t>
      </w:r>
    </w:p>
    <w:p w14:paraId="37339DA1" w14:textId="77777777" w:rsidR="00272F8E" w:rsidRDefault="00272F8E" w:rsidP="00272F8E">
      <w:pPr>
        <w:pStyle w:val="Heading2"/>
        <w:shd w:val="clear" w:color="auto" w:fill="FFFFFF"/>
        <w:spacing w:after="240"/>
        <w:rPr>
          <w:rFonts w:ascii="Segoe UI" w:hAnsi="Segoe UI" w:cs="Segoe UI"/>
          <w:color w:val="1F2328"/>
        </w:rPr>
      </w:pPr>
      <w:bookmarkStart w:id="7" w:name="user-content-footnotes"/>
      <w:bookmarkEnd w:id="7"/>
      <w:r>
        <w:rPr>
          <w:rFonts w:ascii="Segoe UI" w:hAnsi="Segoe UI" w:cs="Segoe UI"/>
          <w:color w:val="1F2328"/>
        </w:rPr>
        <w:t>Footnotes</w:t>
      </w:r>
    </w:p>
    <w:p w14:paraId="5232F7F0"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Footnotes aren't part of the core Markdown spec, but they </w:t>
      </w:r>
      <w:hyperlink r:id="rId68" w:anchor="footnotes" w:history="1">
        <w:r>
          <w:rPr>
            <w:rStyle w:val="Hyperlink"/>
            <w:rFonts w:ascii="Segoe UI" w:hAnsi="Segoe UI" w:cs="Segoe UI"/>
          </w:rPr>
          <w:t>supported by GFM</w:t>
        </w:r>
      </w:hyperlink>
      <w:r>
        <w:rPr>
          <w:rFonts w:ascii="Segoe UI" w:hAnsi="Segoe UI" w:cs="Segoe UI"/>
          <w:color w:val="1F2328"/>
        </w:rPr>
        <w:t>.</w:t>
      </w:r>
    </w:p>
    <w:p w14:paraId="085E92D9"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Here is a simple footnote[^1].</w:t>
      </w:r>
    </w:p>
    <w:p w14:paraId="2F344E73"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04B24D6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A footnote can also have multiple lines[^2].  </w:t>
      </w:r>
    </w:p>
    <w:p w14:paraId="4750F23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0767FFF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You can also use words, to fit your writing style more closely[^note].</w:t>
      </w:r>
    </w:p>
    <w:p w14:paraId="3BD483F9"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62D7B2FC"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[^1]: My reference.</w:t>
      </w:r>
    </w:p>
    <w:p w14:paraId="07FA4AFC"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[^2]: Every new line should be prefixed with 2 spaces.  </w:t>
      </w:r>
    </w:p>
    <w:p w14:paraId="281B6C6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This allows you to have a footnote with multiple lines.</w:t>
      </w:r>
    </w:p>
    <w:p w14:paraId="3F1B8B5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[^note]:</w:t>
      </w:r>
    </w:p>
    <w:p w14:paraId="1EBE0245"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Named footnotes will still render with numbers instead of the text but allow easier identification and linking.  </w:t>
      </w:r>
    </w:p>
    <w:p w14:paraId="7A69CD3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This footnote also has been made with a different syntax using 4 spaces for new lines.</w:t>
      </w:r>
    </w:p>
    <w:p w14:paraId="47F34B2A"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Renders to:</w:t>
      </w:r>
    </w:p>
    <w:p w14:paraId="5B97787A" w14:textId="0948D6FB"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1F2328"/>
        </w:rPr>
        <w:drawing>
          <wp:inline distT="0" distB="0" distL="0" distR="0" wp14:anchorId="7D74C65D" wp14:editId="4A71C2BE">
            <wp:extent cx="5727700" cy="2457450"/>
            <wp:effectExtent l="0" t="0" r="6350" b="0"/>
            <wp:docPr id="1410485068" name="Picture 1" descr="rendered foot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ed footnote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7700" cy="2457450"/>
                    </a:xfrm>
                    <a:prstGeom prst="rect">
                      <a:avLst/>
                    </a:prstGeom>
                    <a:noFill/>
                    <a:ln>
                      <a:noFill/>
                    </a:ln>
                  </pic:spPr>
                </pic:pic>
              </a:graphicData>
            </a:graphic>
          </wp:inline>
        </w:drawing>
      </w:r>
    </w:p>
    <w:p w14:paraId="5CF5C193" w14:textId="77777777" w:rsidR="00272F8E" w:rsidRDefault="00272F8E" w:rsidP="00272F8E">
      <w:pPr>
        <w:pStyle w:val="Heading2"/>
        <w:shd w:val="clear" w:color="auto" w:fill="FFFFFF"/>
        <w:spacing w:after="240"/>
        <w:rPr>
          <w:rFonts w:ascii="Segoe UI" w:hAnsi="Segoe UI" w:cs="Segoe UI"/>
          <w:color w:val="1F2328"/>
        </w:rPr>
      </w:pPr>
      <w:bookmarkStart w:id="8" w:name="user-content-tables"/>
      <w:bookmarkEnd w:id="8"/>
      <w:r>
        <w:rPr>
          <w:rFonts w:ascii="Segoe UI" w:hAnsi="Segoe UI" w:cs="Segoe UI"/>
          <w:color w:val="1F2328"/>
        </w:rPr>
        <w:t>Tables</w:t>
      </w:r>
    </w:p>
    <w:p w14:paraId="5B101BC3"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Tables aren't part of the core Markdown spec, but they are part of GFM and </w:t>
      </w:r>
      <w:r>
        <w:rPr>
          <w:rStyle w:val="Emphasis"/>
          <w:rFonts w:ascii="Segoe UI" w:hAnsi="Segoe UI" w:cs="Segoe UI"/>
          <w:color w:val="1F2328"/>
        </w:rPr>
        <w:t>Markdown Here</w:t>
      </w:r>
      <w:r>
        <w:rPr>
          <w:rFonts w:ascii="Segoe UI" w:hAnsi="Segoe UI" w:cs="Segoe UI"/>
          <w:color w:val="1F2328"/>
        </w:rPr>
        <w:t> supports them. They are an easy way of adding tables to your email -- a task that would otherwise require copy-pasting from another application.</w:t>
      </w:r>
    </w:p>
    <w:p w14:paraId="1405EF3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Colons can be used to align columns.</w:t>
      </w:r>
    </w:p>
    <w:p w14:paraId="42B7EA7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24AB12B4"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Tables        | Are           | Cool  |</w:t>
      </w:r>
    </w:p>
    <w:p w14:paraId="51F948B3"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 |:-------------:| -----:|</w:t>
      </w:r>
    </w:p>
    <w:p w14:paraId="6366D58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col 3 is      | right-aligned | $1600 |</w:t>
      </w:r>
    </w:p>
    <w:p w14:paraId="7B1AF92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col 2 is      | centered      |   $12 |</w:t>
      </w:r>
    </w:p>
    <w:p w14:paraId="54D54E32"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zebra stripes | are neat      |    $1 |</w:t>
      </w:r>
    </w:p>
    <w:p w14:paraId="1625A5E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3D5ABC01"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There must be at least 3 dashes separating each header cell.</w:t>
      </w:r>
    </w:p>
    <w:p w14:paraId="5CEB3C7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The outer pipes (|) are optional, and you don't need to make the </w:t>
      </w:r>
    </w:p>
    <w:p w14:paraId="477B93B9"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raw Markdown line up prettily. You can also use inline Markdown.</w:t>
      </w:r>
    </w:p>
    <w:p w14:paraId="6ADEE8A9"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04908E0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Markdown | Less | Pretty</w:t>
      </w:r>
    </w:p>
    <w:p w14:paraId="38A5C5D0"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 --- | ---</w:t>
      </w:r>
    </w:p>
    <w:p w14:paraId="4AA28E89"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*Still* | `renders` | **nicely**</w:t>
      </w:r>
    </w:p>
    <w:p w14:paraId="5942ECA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1 | 2 | 3</w:t>
      </w:r>
    </w:p>
    <w:p w14:paraId="777E4039"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Colons can be used to align columns.</w:t>
      </w:r>
    </w:p>
    <w:tbl>
      <w:tblPr>
        <w:tblW w:w="0" w:type="auto"/>
        <w:tblCellMar>
          <w:top w:w="15" w:type="dxa"/>
          <w:left w:w="15" w:type="dxa"/>
          <w:bottom w:w="15" w:type="dxa"/>
          <w:right w:w="15" w:type="dxa"/>
        </w:tblCellMar>
        <w:tblLook w:val="04A0" w:firstRow="1" w:lastRow="0" w:firstColumn="1" w:lastColumn="0" w:noHBand="0" w:noVBand="1"/>
      </w:tblPr>
      <w:tblGrid>
        <w:gridCol w:w="1396"/>
        <w:gridCol w:w="1424"/>
        <w:gridCol w:w="890"/>
      </w:tblGrid>
      <w:tr w:rsidR="00272F8E" w14:paraId="3A2E01FA" w14:textId="77777777" w:rsidTr="00272F8E">
        <w:trPr>
          <w:tblHeader/>
        </w:trPr>
        <w:tc>
          <w:tcPr>
            <w:tcW w:w="0" w:type="auto"/>
            <w:tcMar>
              <w:top w:w="90" w:type="dxa"/>
              <w:left w:w="195" w:type="dxa"/>
              <w:bottom w:w="90" w:type="dxa"/>
              <w:right w:w="195" w:type="dxa"/>
            </w:tcMar>
            <w:vAlign w:val="center"/>
            <w:hideMark/>
          </w:tcPr>
          <w:p w14:paraId="4172BE52" w14:textId="77777777" w:rsidR="00272F8E" w:rsidRDefault="00272F8E">
            <w:pPr>
              <w:spacing w:after="240"/>
              <w:jc w:val="center"/>
              <w:rPr>
                <w:b/>
                <w:bCs/>
              </w:rPr>
            </w:pPr>
            <w:r>
              <w:rPr>
                <w:b/>
                <w:bCs/>
              </w:rPr>
              <w:t>Tables</w:t>
            </w:r>
          </w:p>
        </w:tc>
        <w:tc>
          <w:tcPr>
            <w:tcW w:w="0" w:type="auto"/>
            <w:tcMar>
              <w:top w:w="90" w:type="dxa"/>
              <w:left w:w="195" w:type="dxa"/>
              <w:bottom w:w="90" w:type="dxa"/>
              <w:right w:w="195" w:type="dxa"/>
            </w:tcMar>
            <w:vAlign w:val="center"/>
            <w:hideMark/>
          </w:tcPr>
          <w:p w14:paraId="69FC341E" w14:textId="77777777" w:rsidR="00272F8E" w:rsidRDefault="00272F8E">
            <w:pPr>
              <w:spacing w:after="240"/>
              <w:jc w:val="center"/>
              <w:rPr>
                <w:b/>
                <w:bCs/>
              </w:rPr>
            </w:pPr>
            <w:r>
              <w:rPr>
                <w:b/>
                <w:bCs/>
              </w:rPr>
              <w:t>Are</w:t>
            </w:r>
          </w:p>
        </w:tc>
        <w:tc>
          <w:tcPr>
            <w:tcW w:w="0" w:type="auto"/>
            <w:tcMar>
              <w:top w:w="90" w:type="dxa"/>
              <w:left w:w="195" w:type="dxa"/>
              <w:bottom w:w="90" w:type="dxa"/>
              <w:right w:w="195" w:type="dxa"/>
            </w:tcMar>
            <w:vAlign w:val="center"/>
            <w:hideMark/>
          </w:tcPr>
          <w:p w14:paraId="0B68450F" w14:textId="77777777" w:rsidR="00272F8E" w:rsidRDefault="00272F8E">
            <w:pPr>
              <w:spacing w:after="240"/>
              <w:jc w:val="right"/>
              <w:rPr>
                <w:b/>
                <w:bCs/>
              </w:rPr>
            </w:pPr>
            <w:r>
              <w:rPr>
                <w:b/>
                <w:bCs/>
              </w:rPr>
              <w:t>Cool</w:t>
            </w:r>
          </w:p>
        </w:tc>
      </w:tr>
      <w:tr w:rsidR="00272F8E" w14:paraId="2343FE98" w14:textId="77777777" w:rsidTr="00272F8E">
        <w:tc>
          <w:tcPr>
            <w:tcW w:w="0" w:type="auto"/>
            <w:tcMar>
              <w:top w:w="90" w:type="dxa"/>
              <w:left w:w="195" w:type="dxa"/>
              <w:bottom w:w="90" w:type="dxa"/>
              <w:right w:w="195" w:type="dxa"/>
            </w:tcMar>
            <w:vAlign w:val="center"/>
            <w:hideMark/>
          </w:tcPr>
          <w:p w14:paraId="120EB023" w14:textId="77777777" w:rsidR="00272F8E" w:rsidRDefault="00272F8E">
            <w:pPr>
              <w:spacing w:after="240"/>
            </w:pPr>
            <w:r>
              <w:t>col 3 is</w:t>
            </w:r>
          </w:p>
        </w:tc>
        <w:tc>
          <w:tcPr>
            <w:tcW w:w="0" w:type="auto"/>
            <w:tcMar>
              <w:top w:w="90" w:type="dxa"/>
              <w:left w:w="195" w:type="dxa"/>
              <w:bottom w:w="90" w:type="dxa"/>
              <w:right w:w="195" w:type="dxa"/>
            </w:tcMar>
            <w:vAlign w:val="center"/>
            <w:hideMark/>
          </w:tcPr>
          <w:p w14:paraId="5887D9CC" w14:textId="77777777" w:rsidR="00272F8E" w:rsidRDefault="00272F8E">
            <w:pPr>
              <w:spacing w:after="240"/>
              <w:jc w:val="center"/>
            </w:pPr>
            <w:proofErr w:type="gramStart"/>
            <w:r>
              <w:t>right-aligned</w:t>
            </w:r>
            <w:proofErr w:type="gramEnd"/>
          </w:p>
        </w:tc>
        <w:tc>
          <w:tcPr>
            <w:tcW w:w="0" w:type="auto"/>
            <w:tcMar>
              <w:top w:w="90" w:type="dxa"/>
              <w:left w:w="195" w:type="dxa"/>
              <w:bottom w:w="90" w:type="dxa"/>
              <w:right w:w="195" w:type="dxa"/>
            </w:tcMar>
            <w:vAlign w:val="center"/>
            <w:hideMark/>
          </w:tcPr>
          <w:p w14:paraId="6EBB51F4" w14:textId="77777777" w:rsidR="00272F8E" w:rsidRDefault="00272F8E">
            <w:pPr>
              <w:spacing w:after="240"/>
              <w:jc w:val="right"/>
            </w:pPr>
            <w:r>
              <w:t>$1600</w:t>
            </w:r>
          </w:p>
        </w:tc>
      </w:tr>
      <w:tr w:rsidR="00272F8E" w14:paraId="728D44EF" w14:textId="77777777" w:rsidTr="00272F8E">
        <w:tc>
          <w:tcPr>
            <w:tcW w:w="0" w:type="auto"/>
            <w:tcMar>
              <w:top w:w="90" w:type="dxa"/>
              <w:left w:w="195" w:type="dxa"/>
              <w:bottom w:w="90" w:type="dxa"/>
              <w:right w:w="195" w:type="dxa"/>
            </w:tcMar>
            <w:vAlign w:val="center"/>
            <w:hideMark/>
          </w:tcPr>
          <w:p w14:paraId="028AD7ED" w14:textId="77777777" w:rsidR="00272F8E" w:rsidRDefault="00272F8E">
            <w:pPr>
              <w:spacing w:after="240"/>
            </w:pPr>
            <w:r>
              <w:t>col 2 is</w:t>
            </w:r>
          </w:p>
        </w:tc>
        <w:tc>
          <w:tcPr>
            <w:tcW w:w="0" w:type="auto"/>
            <w:tcMar>
              <w:top w:w="90" w:type="dxa"/>
              <w:left w:w="195" w:type="dxa"/>
              <w:bottom w:w="90" w:type="dxa"/>
              <w:right w:w="195" w:type="dxa"/>
            </w:tcMar>
            <w:vAlign w:val="center"/>
            <w:hideMark/>
          </w:tcPr>
          <w:p w14:paraId="238A563F" w14:textId="77777777" w:rsidR="00272F8E" w:rsidRDefault="00272F8E">
            <w:pPr>
              <w:spacing w:after="240"/>
              <w:jc w:val="center"/>
            </w:pPr>
            <w:r>
              <w:t>centered</w:t>
            </w:r>
          </w:p>
        </w:tc>
        <w:tc>
          <w:tcPr>
            <w:tcW w:w="0" w:type="auto"/>
            <w:tcMar>
              <w:top w:w="90" w:type="dxa"/>
              <w:left w:w="195" w:type="dxa"/>
              <w:bottom w:w="90" w:type="dxa"/>
              <w:right w:w="195" w:type="dxa"/>
            </w:tcMar>
            <w:vAlign w:val="center"/>
            <w:hideMark/>
          </w:tcPr>
          <w:p w14:paraId="0D1B7CBE" w14:textId="77777777" w:rsidR="00272F8E" w:rsidRDefault="00272F8E">
            <w:pPr>
              <w:spacing w:after="240"/>
              <w:jc w:val="right"/>
            </w:pPr>
            <w:r>
              <w:t>$12</w:t>
            </w:r>
          </w:p>
        </w:tc>
      </w:tr>
      <w:tr w:rsidR="00272F8E" w14:paraId="13A69674" w14:textId="77777777" w:rsidTr="00272F8E">
        <w:tc>
          <w:tcPr>
            <w:tcW w:w="0" w:type="auto"/>
            <w:tcMar>
              <w:top w:w="90" w:type="dxa"/>
              <w:left w:w="195" w:type="dxa"/>
              <w:bottom w:w="90" w:type="dxa"/>
              <w:right w:w="195" w:type="dxa"/>
            </w:tcMar>
            <w:vAlign w:val="center"/>
            <w:hideMark/>
          </w:tcPr>
          <w:p w14:paraId="309A82B4" w14:textId="77777777" w:rsidR="00272F8E" w:rsidRDefault="00272F8E">
            <w:pPr>
              <w:spacing w:after="240"/>
            </w:pPr>
            <w:r>
              <w:lastRenderedPageBreak/>
              <w:t>zebra stripes</w:t>
            </w:r>
          </w:p>
        </w:tc>
        <w:tc>
          <w:tcPr>
            <w:tcW w:w="0" w:type="auto"/>
            <w:tcMar>
              <w:top w:w="90" w:type="dxa"/>
              <w:left w:w="195" w:type="dxa"/>
              <w:bottom w:w="90" w:type="dxa"/>
              <w:right w:w="195" w:type="dxa"/>
            </w:tcMar>
            <w:vAlign w:val="center"/>
            <w:hideMark/>
          </w:tcPr>
          <w:p w14:paraId="3295133A" w14:textId="77777777" w:rsidR="00272F8E" w:rsidRDefault="00272F8E">
            <w:pPr>
              <w:spacing w:after="240"/>
              <w:jc w:val="center"/>
            </w:pPr>
            <w:r>
              <w:t>are neat</w:t>
            </w:r>
          </w:p>
        </w:tc>
        <w:tc>
          <w:tcPr>
            <w:tcW w:w="0" w:type="auto"/>
            <w:tcMar>
              <w:top w:w="90" w:type="dxa"/>
              <w:left w:w="195" w:type="dxa"/>
              <w:bottom w:w="90" w:type="dxa"/>
              <w:right w:w="195" w:type="dxa"/>
            </w:tcMar>
            <w:vAlign w:val="center"/>
            <w:hideMark/>
          </w:tcPr>
          <w:p w14:paraId="1C0F57C3" w14:textId="77777777" w:rsidR="00272F8E" w:rsidRDefault="00272F8E">
            <w:pPr>
              <w:spacing w:after="240"/>
              <w:jc w:val="right"/>
            </w:pPr>
            <w:r>
              <w:t>$1</w:t>
            </w:r>
          </w:p>
        </w:tc>
      </w:tr>
    </w:tbl>
    <w:p w14:paraId="78E6A5F8"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There must be at least 3 dashes separating each header cell. The outer pipes (|) are optional, and you don't need to make the raw Markdown line up prettily. You can also use inline Markdown.</w:t>
      </w:r>
    </w:p>
    <w:tbl>
      <w:tblPr>
        <w:tblW w:w="0" w:type="auto"/>
        <w:tblCellMar>
          <w:top w:w="15" w:type="dxa"/>
          <w:left w:w="15" w:type="dxa"/>
          <w:bottom w:w="15" w:type="dxa"/>
          <w:right w:w="15" w:type="dxa"/>
        </w:tblCellMar>
        <w:tblLook w:val="04A0" w:firstRow="1" w:lastRow="0" w:firstColumn="1" w:lastColumn="0" w:noHBand="0" w:noVBand="1"/>
      </w:tblPr>
      <w:tblGrid>
        <w:gridCol w:w="1346"/>
        <w:gridCol w:w="1160"/>
        <w:gridCol w:w="923"/>
      </w:tblGrid>
      <w:tr w:rsidR="00272F8E" w14:paraId="72EBEBFB" w14:textId="77777777" w:rsidTr="00272F8E">
        <w:trPr>
          <w:tblHeader/>
        </w:trPr>
        <w:tc>
          <w:tcPr>
            <w:tcW w:w="0" w:type="auto"/>
            <w:tcMar>
              <w:top w:w="90" w:type="dxa"/>
              <w:left w:w="195" w:type="dxa"/>
              <w:bottom w:w="90" w:type="dxa"/>
              <w:right w:w="195" w:type="dxa"/>
            </w:tcMar>
            <w:vAlign w:val="center"/>
            <w:hideMark/>
          </w:tcPr>
          <w:p w14:paraId="437A2663" w14:textId="77777777" w:rsidR="00272F8E" w:rsidRDefault="00272F8E">
            <w:pPr>
              <w:spacing w:after="240"/>
              <w:jc w:val="center"/>
              <w:rPr>
                <w:b/>
                <w:bCs/>
              </w:rPr>
            </w:pPr>
            <w:r>
              <w:rPr>
                <w:b/>
                <w:bCs/>
              </w:rPr>
              <w:t>Markdown</w:t>
            </w:r>
          </w:p>
        </w:tc>
        <w:tc>
          <w:tcPr>
            <w:tcW w:w="0" w:type="auto"/>
            <w:tcMar>
              <w:top w:w="90" w:type="dxa"/>
              <w:left w:w="195" w:type="dxa"/>
              <w:bottom w:w="90" w:type="dxa"/>
              <w:right w:w="195" w:type="dxa"/>
            </w:tcMar>
            <w:vAlign w:val="center"/>
            <w:hideMark/>
          </w:tcPr>
          <w:p w14:paraId="401F7137" w14:textId="77777777" w:rsidR="00272F8E" w:rsidRDefault="00272F8E">
            <w:pPr>
              <w:spacing w:after="240"/>
              <w:jc w:val="center"/>
              <w:rPr>
                <w:b/>
                <w:bCs/>
              </w:rPr>
            </w:pPr>
            <w:r>
              <w:rPr>
                <w:b/>
                <w:bCs/>
              </w:rPr>
              <w:t>Less</w:t>
            </w:r>
          </w:p>
        </w:tc>
        <w:tc>
          <w:tcPr>
            <w:tcW w:w="0" w:type="auto"/>
            <w:tcMar>
              <w:top w:w="90" w:type="dxa"/>
              <w:left w:w="195" w:type="dxa"/>
              <w:bottom w:w="90" w:type="dxa"/>
              <w:right w:w="195" w:type="dxa"/>
            </w:tcMar>
            <w:vAlign w:val="center"/>
            <w:hideMark/>
          </w:tcPr>
          <w:p w14:paraId="11472F3D" w14:textId="77777777" w:rsidR="00272F8E" w:rsidRDefault="00272F8E">
            <w:pPr>
              <w:spacing w:after="240"/>
              <w:jc w:val="center"/>
              <w:rPr>
                <w:b/>
                <w:bCs/>
              </w:rPr>
            </w:pPr>
            <w:r>
              <w:rPr>
                <w:b/>
                <w:bCs/>
              </w:rPr>
              <w:t>Pretty</w:t>
            </w:r>
          </w:p>
        </w:tc>
      </w:tr>
      <w:tr w:rsidR="00272F8E" w14:paraId="4385976A" w14:textId="77777777" w:rsidTr="00272F8E">
        <w:tc>
          <w:tcPr>
            <w:tcW w:w="0" w:type="auto"/>
            <w:tcMar>
              <w:top w:w="90" w:type="dxa"/>
              <w:left w:w="195" w:type="dxa"/>
              <w:bottom w:w="90" w:type="dxa"/>
              <w:right w:w="195" w:type="dxa"/>
            </w:tcMar>
            <w:vAlign w:val="center"/>
            <w:hideMark/>
          </w:tcPr>
          <w:p w14:paraId="5FC8FE8F" w14:textId="77777777" w:rsidR="00272F8E" w:rsidRDefault="00272F8E">
            <w:r>
              <w:rPr>
                <w:rStyle w:val="Emphasis"/>
              </w:rPr>
              <w:t>Still</w:t>
            </w:r>
          </w:p>
        </w:tc>
        <w:tc>
          <w:tcPr>
            <w:tcW w:w="0" w:type="auto"/>
            <w:tcMar>
              <w:top w:w="90" w:type="dxa"/>
              <w:left w:w="195" w:type="dxa"/>
              <w:bottom w:w="90" w:type="dxa"/>
              <w:right w:w="195" w:type="dxa"/>
            </w:tcMar>
            <w:vAlign w:val="center"/>
            <w:hideMark/>
          </w:tcPr>
          <w:p w14:paraId="3CDA8FE3" w14:textId="77777777" w:rsidR="00272F8E" w:rsidRDefault="00272F8E">
            <w:r>
              <w:rPr>
                <w:rStyle w:val="HTMLCode"/>
                <w:rFonts w:ascii="Consolas" w:hAnsi="Consolas"/>
              </w:rPr>
              <w:t>renders</w:t>
            </w:r>
          </w:p>
        </w:tc>
        <w:tc>
          <w:tcPr>
            <w:tcW w:w="0" w:type="auto"/>
            <w:tcMar>
              <w:top w:w="90" w:type="dxa"/>
              <w:left w:w="195" w:type="dxa"/>
              <w:bottom w:w="90" w:type="dxa"/>
              <w:right w:w="195" w:type="dxa"/>
            </w:tcMar>
            <w:vAlign w:val="center"/>
            <w:hideMark/>
          </w:tcPr>
          <w:p w14:paraId="27CECC6F" w14:textId="77777777" w:rsidR="00272F8E" w:rsidRDefault="00272F8E">
            <w:r>
              <w:rPr>
                <w:rStyle w:val="Strong"/>
              </w:rPr>
              <w:t>nicely</w:t>
            </w:r>
          </w:p>
        </w:tc>
      </w:tr>
      <w:tr w:rsidR="00272F8E" w14:paraId="4898E52B" w14:textId="77777777" w:rsidTr="00272F8E">
        <w:tc>
          <w:tcPr>
            <w:tcW w:w="0" w:type="auto"/>
            <w:tcMar>
              <w:top w:w="90" w:type="dxa"/>
              <w:left w:w="195" w:type="dxa"/>
              <w:bottom w:w="90" w:type="dxa"/>
              <w:right w:w="195" w:type="dxa"/>
            </w:tcMar>
            <w:vAlign w:val="center"/>
            <w:hideMark/>
          </w:tcPr>
          <w:p w14:paraId="770E9638" w14:textId="77777777" w:rsidR="00272F8E" w:rsidRDefault="00272F8E">
            <w:r>
              <w:t>1</w:t>
            </w:r>
          </w:p>
        </w:tc>
        <w:tc>
          <w:tcPr>
            <w:tcW w:w="0" w:type="auto"/>
            <w:tcMar>
              <w:top w:w="90" w:type="dxa"/>
              <w:left w:w="195" w:type="dxa"/>
              <w:bottom w:w="90" w:type="dxa"/>
              <w:right w:w="195" w:type="dxa"/>
            </w:tcMar>
            <w:vAlign w:val="center"/>
            <w:hideMark/>
          </w:tcPr>
          <w:p w14:paraId="05A5E4F3" w14:textId="77777777" w:rsidR="00272F8E" w:rsidRDefault="00272F8E">
            <w:r>
              <w:t>2</w:t>
            </w:r>
          </w:p>
        </w:tc>
        <w:tc>
          <w:tcPr>
            <w:tcW w:w="0" w:type="auto"/>
            <w:tcMar>
              <w:top w:w="90" w:type="dxa"/>
              <w:left w:w="195" w:type="dxa"/>
              <w:bottom w:w="90" w:type="dxa"/>
              <w:right w:w="195" w:type="dxa"/>
            </w:tcMar>
            <w:vAlign w:val="center"/>
            <w:hideMark/>
          </w:tcPr>
          <w:p w14:paraId="484CE278" w14:textId="77777777" w:rsidR="00272F8E" w:rsidRDefault="00272F8E">
            <w:r>
              <w:t>3</w:t>
            </w:r>
          </w:p>
        </w:tc>
      </w:tr>
    </w:tbl>
    <w:p w14:paraId="2C9C78B7" w14:textId="77777777" w:rsidR="00272F8E" w:rsidRDefault="00272F8E" w:rsidP="00272F8E">
      <w:pPr>
        <w:pStyle w:val="Heading2"/>
        <w:shd w:val="clear" w:color="auto" w:fill="FFFFFF"/>
        <w:spacing w:after="240"/>
        <w:rPr>
          <w:rFonts w:ascii="Segoe UI" w:hAnsi="Segoe UI" w:cs="Segoe UI"/>
          <w:color w:val="1F2328"/>
        </w:rPr>
      </w:pPr>
      <w:bookmarkStart w:id="9" w:name="user-content-blockquotes"/>
      <w:bookmarkEnd w:id="9"/>
      <w:r>
        <w:rPr>
          <w:rFonts w:ascii="Segoe UI" w:hAnsi="Segoe UI" w:cs="Segoe UI"/>
          <w:color w:val="1F2328"/>
        </w:rPr>
        <w:t>Blockquotes</w:t>
      </w:r>
    </w:p>
    <w:p w14:paraId="09CFD302"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&gt; Blockquotes are very handy in email to emulate reply text.</w:t>
      </w:r>
    </w:p>
    <w:p w14:paraId="04DEB4F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&gt; This line is part of the same quote.</w:t>
      </w:r>
    </w:p>
    <w:p w14:paraId="6ED22FC4"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107F5496"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Quote break.</w:t>
      </w:r>
    </w:p>
    <w:p w14:paraId="7FDCC4F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537E67E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&gt; This is a very long line that will still be quoted properly when it wraps. Oh boy let's keep writing to make sure this is long enough to actually wrap for everyone. Oh, you can *put* **Markdown** into a blockquote. </w:t>
      </w:r>
    </w:p>
    <w:p w14:paraId="336570D2" w14:textId="77777777" w:rsidR="00272F8E" w:rsidRDefault="00272F8E" w:rsidP="00272F8E">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Blockquotes are very handy in email to emulate reply text. This line is part of the same quote.</w:t>
      </w:r>
    </w:p>
    <w:p w14:paraId="55A608F2"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Quote break.</w:t>
      </w:r>
    </w:p>
    <w:p w14:paraId="5DB211E4" w14:textId="77777777" w:rsidR="00272F8E" w:rsidRDefault="00272F8E" w:rsidP="00272F8E">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 xml:space="preserve">This is a very long line that will still be quoted properly when it wraps. Oh boy let's keep writing to make sure this is long enough to </w:t>
      </w:r>
      <w:proofErr w:type="gramStart"/>
      <w:r>
        <w:rPr>
          <w:rFonts w:ascii="Segoe UI" w:hAnsi="Segoe UI" w:cs="Segoe UI"/>
          <w:color w:val="1F2328"/>
        </w:rPr>
        <w:t>actually wrap</w:t>
      </w:r>
      <w:proofErr w:type="gramEnd"/>
      <w:r>
        <w:rPr>
          <w:rFonts w:ascii="Segoe UI" w:hAnsi="Segoe UI" w:cs="Segoe UI"/>
          <w:color w:val="1F2328"/>
        </w:rPr>
        <w:t xml:space="preserve"> for everyone. Oh, you can </w:t>
      </w:r>
      <w:r>
        <w:rPr>
          <w:rStyle w:val="Emphasis"/>
          <w:rFonts w:ascii="Segoe UI" w:hAnsi="Segoe UI" w:cs="Segoe UI"/>
          <w:color w:val="1F2328"/>
        </w:rPr>
        <w:t>put</w:t>
      </w:r>
      <w:r>
        <w:rPr>
          <w:rFonts w:ascii="Segoe UI" w:hAnsi="Segoe UI" w:cs="Segoe UI"/>
          <w:color w:val="1F2328"/>
        </w:rPr>
        <w:t> </w:t>
      </w:r>
      <w:r>
        <w:rPr>
          <w:rStyle w:val="Strong"/>
          <w:rFonts w:ascii="Segoe UI" w:hAnsi="Segoe UI" w:cs="Segoe UI"/>
          <w:color w:val="1F2328"/>
        </w:rPr>
        <w:t>Markdown</w:t>
      </w:r>
      <w:r>
        <w:rPr>
          <w:rFonts w:ascii="Segoe UI" w:hAnsi="Segoe UI" w:cs="Segoe UI"/>
          <w:color w:val="1F2328"/>
        </w:rPr>
        <w:t> into a blockquote.</w:t>
      </w:r>
    </w:p>
    <w:p w14:paraId="136539D6" w14:textId="77777777" w:rsidR="00272F8E" w:rsidRDefault="00272F8E" w:rsidP="00272F8E">
      <w:pPr>
        <w:pStyle w:val="Heading2"/>
        <w:shd w:val="clear" w:color="auto" w:fill="FFFFFF"/>
        <w:spacing w:after="240"/>
        <w:rPr>
          <w:rFonts w:ascii="Segoe UI" w:hAnsi="Segoe UI" w:cs="Segoe UI"/>
          <w:color w:val="1F2328"/>
        </w:rPr>
      </w:pPr>
      <w:bookmarkStart w:id="10" w:name="user-content-html"/>
      <w:bookmarkEnd w:id="10"/>
      <w:r>
        <w:rPr>
          <w:rFonts w:ascii="Segoe UI" w:hAnsi="Segoe UI" w:cs="Segoe UI"/>
          <w:color w:val="1F2328"/>
        </w:rPr>
        <w:t>Inline HTML</w:t>
      </w:r>
    </w:p>
    <w:p w14:paraId="2D6890B3"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You can also use raw HTML in your Markdown, and it'll mostly work </w:t>
      </w:r>
      <w:proofErr w:type="gramStart"/>
      <w:r>
        <w:rPr>
          <w:rFonts w:ascii="Segoe UI" w:hAnsi="Segoe UI" w:cs="Segoe UI"/>
          <w:color w:val="1F2328"/>
        </w:rPr>
        <w:t>pretty well</w:t>
      </w:r>
      <w:proofErr w:type="gramEnd"/>
      <w:r>
        <w:rPr>
          <w:rFonts w:ascii="Segoe UI" w:hAnsi="Segoe UI" w:cs="Segoe UI"/>
          <w:color w:val="1F2328"/>
        </w:rPr>
        <w:t>.</w:t>
      </w:r>
    </w:p>
    <w:p w14:paraId="1F83E13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&lt;dl&gt;</w:t>
      </w:r>
    </w:p>
    <w:p w14:paraId="2163F20B"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&lt;dt&gt;Definition list&lt;/dt&gt;</w:t>
      </w:r>
    </w:p>
    <w:p w14:paraId="12495B87"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&lt;dd&gt;Is something people use sometimes.&lt;/dd&gt;</w:t>
      </w:r>
    </w:p>
    <w:p w14:paraId="2349011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p>
    <w:p w14:paraId="42BCA2C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&lt;dt&gt;Markdown in HTML&lt;/dt&gt;</w:t>
      </w:r>
    </w:p>
    <w:p w14:paraId="59BDA60D"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&lt;dd&gt;Does *not* work **very** well. Use HTML &lt;em&gt;tags&lt;/em&gt;.&lt;/dd&gt;</w:t>
      </w:r>
    </w:p>
    <w:p w14:paraId="5B9820EE"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&lt;/dl&gt;</w:t>
      </w:r>
    </w:p>
    <w:p w14:paraId="76342CFD" w14:textId="77777777" w:rsidR="00272F8E" w:rsidRDefault="00272F8E" w:rsidP="00272F8E">
      <w:pPr>
        <w:shd w:val="clear" w:color="auto" w:fill="FFFFFF"/>
        <w:spacing w:before="240"/>
        <w:rPr>
          <w:rFonts w:ascii="Segoe UI" w:hAnsi="Segoe UI" w:cs="Segoe UI"/>
          <w:i/>
          <w:iCs/>
          <w:color w:val="1F2328"/>
        </w:rPr>
      </w:pPr>
      <w:r>
        <w:rPr>
          <w:rFonts w:ascii="Segoe UI" w:hAnsi="Segoe UI" w:cs="Segoe UI"/>
          <w:i/>
          <w:iCs/>
          <w:color w:val="1F2328"/>
        </w:rPr>
        <w:t>Definition list</w:t>
      </w:r>
    </w:p>
    <w:p w14:paraId="4AAEE0A4" w14:textId="77777777" w:rsidR="00272F8E" w:rsidRDefault="00272F8E" w:rsidP="00272F8E">
      <w:pPr>
        <w:shd w:val="clear" w:color="auto" w:fill="FFFFFF"/>
        <w:spacing w:after="240"/>
        <w:ind w:left="720"/>
        <w:rPr>
          <w:rFonts w:ascii="Segoe UI" w:hAnsi="Segoe UI" w:cs="Segoe UI"/>
          <w:color w:val="1F2328"/>
        </w:rPr>
      </w:pPr>
      <w:r>
        <w:rPr>
          <w:rFonts w:ascii="Segoe UI" w:hAnsi="Segoe UI" w:cs="Segoe UI"/>
          <w:color w:val="1F2328"/>
        </w:rPr>
        <w:t>Is something people use sometimes.</w:t>
      </w:r>
    </w:p>
    <w:p w14:paraId="31ECE1CC" w14:textId="77777777" w:rsidR="00272F8E" w:rsidRDefault="00272F8E" w:rsidP="00272F8E">
      <w:pPr>
        <w:shd w:val="clear" w:color="auto" w:fill="FFFFFF"/>
        <w:spacing w:before="240"/>
        <w:rPr>
          <w:rFonts w:ascii="Segoe UI" w:hAnsi="Segoe UI" w:cs="Segoe UI"/>
          <w:i/>
          <w:iCs/>
          <w:color w:val="1F2328"/>
        </w:rPr>
      </w:pPr>
      <w:r>
        <w:rPr>
          <w:rFonts w:ascii="Segoe UI" w:hAnsi="Segoe UI" w:cs="Segoe UI"/>
          <w:i/>
          <w:iCs/>
          <w:color w:val="1F2328"/>
        </w:rPr>
        <w:t>Markdown in HTML</w:t>
      </w:r>
    </w:p>
    <w:p w14:paraId="679F305D" w14:textId="77777777" w:rsidR="00272F8E" w:rsidRDefault="00272F8E" w:rsidP="00272F8E">
      <w:pPr>
        <w:shd w:val="clear" w:color="auto" w:fill="FFFFFF"/>
        <w:spacing w:after="240"/>
        <w:ind w:left="720"/>
        <w:rPr>
          <w:rFonts w:ascii="Segoe UI" w:hAnsi="Segoe UI" w:cs="Segoe UI"/>
          <w:color w:val="1F2328"/>
        </w:rPr>
      </w:pPr>
      <w:r>
        <w:rPr>
          <w:rFonts w:ascii="Segoe UI" w:hAnsi="Segoe UI" w:cs="Segoe UI"/>
          <w:color w:val="1F2328"/>
        </w:rPr>
        <w:t>Does *not* work **very** well. Use HTML </w:t>
      </w:r>
      <w:r>
        <w:rPr>
          <w:rStyle w:val="Emphasis"/>
          <w:rFonts w:ascii="Segoe UI" w:hAnsi="Segoe UI" w:cs="Segoe UI"/>
          <w:color w:val="1F2328"/>
        </w:rPr>
        <w:t>tags</w:t>
      </w:r>
      <w:r>
        <w:rPr>
          <w:rFonts w:ascii="Segoe UI" w:hAnsi="Segoe UI" w:cs="Segoe UI"/>
          <w:color w:val="1F2328"/>
        </w:rPr>
        <w:t>.</w:t>
      </w:r>
    </w:p>
    <w:p w14:paraId="610F5725" w14:textId="77777777" w:rsidR="00272F8E" w:rsidRDefault="00272F8E" w:rsidP="00272F8E">
      <w:pPr>
        <w:pStyle w:val="Heading2"/>
        <w:shd w:val="clear" w:color="auto" w:fill="FFFFFF"/>
        <w:spacing w:after="240"/>
        <w:rPr>
          <w:rFonts w:ascii="Segoe UI" w:hAnsi="Segoe UI" w:cs="Segoe UI"/>
          <w:color w:val="1F2328"/>
        </w:rPr>
      </w:pPr>
      <w:bookmarkStart w:id="11" w:name="user-content-hr"/>
      <w:bookmarkEnd w:id="11"/>
      <w:r>
        <w:rPr>
          <w:rFonts w:ascii="Segoe UI" w:hAnsi="Segoe UI" w:cs="Segoe UI"/>
          <w:color w:val="1F2328"/>
        </w:rPr>
        <w:t>Horizontal Rule</w:t>
      </w:r>
    </w:p>
    <w:p w14:paraId="248F0DD8"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Three or more...</w:t>
      </w:r>
    </w:p>
    <w:p w14:paraId="1F12E46C"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32D1CB9E"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357D31B5"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1EE8C745"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lastRenderedPageBreak/>
        <w:t>Hyphens</w:t>
      </w:r>
    </w:p>
    <w:p w14:paraId="633165BA"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79186B3B"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w:t>
      </w:r>
    </w:p>
    <w:p w14:paraId="38D6AE65"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1EED2B31"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Asterisks</w:t>
      </w:r>
    </w:p>
    <w:p w14:paraId="0B9EA9C1"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60E3185E"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___</w:t>
      </w:r>
    </w:p>
    <w:p w14:paraId="032AC464"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1ABCD592"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Underscores</w:t>
      </w:r>
    </w:p>
    <w:p w14:paraId="595A0015"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Three or more...</w:t>
      </w:r>
    </w:p>
    <w:p w14:paraId="6CC1FF64" w14:textId="77777777" w:rsidR="00272F8E" w:rsidRDefault="00272F8E" w:rsidP="00272F8E">
      <w:pPr>
        <w:shd w:val="clear" w:color="auto" w:fill="FFFFFF"/>
        <w:spacing w:before="360" w:after="360"/>
        <w:rPr>
          <w:rFonts w:ascii="Segoe UI" w:hAnsi="Segoe UI" w:cs="Segoe UI"/>
          <w:color w:val="1F2328"/>
        </w:rPr>
      </w:pPr>
      <w:r>
        <w:rPr>
          <w:rFonts w:ascii="Segoe UI" w:hAnsi="Segoe UI" w:cs="Segoe UI"/>
          <w:color w:val="1F2328"/>
        </w:rPr>
        <w:pict w14:anchorId="03EAD779">
          <v:rect id="_x0000_i1028" style="width:0;height:3pt" o:hralign="center" o:hrstd="t" o:hr="t" fillcolor="#a0a0a0" stroked="f"/>
        </w:pict>
      </w:r>
    </w:p>
    <w:p w14:paraId="696F9065"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Hyphens</w:t>
      </w:r>
    </w:p>
    <w:p w14:paraId="78035046" w14:textId="77777777" w:rsidR="00272F8E" w:rsidRDefault="00272F8E" w:rsidP="00272F8E">
      <w:pPr>
        <w:shd w:val="clear" w:color="auto" w:fill="FFFFFF"/>
        <w:spacing w:before="360" w:after="360"/>
        <w:rPr>
          <w:rFonts w:ascii="Segoe UI" w:hAnsi="Segoe UI" w:cs="Segoe UI"/>
          <w:color w:val="1F2328"/>
        </w:rPr>
      </w:pPr>
      <w:r>
        <w:rPr>
          <w:rFonts w:ascii="Segoe UI" w:hAnsi="Segoe UI" w:cs="Segoe UI"/>
          <w:color w:val="1F2328"/>
        </w:rPr>
        <w:pict w14:anchorId="6358EFD5">
          <v:rect id="_x0000_i1029" style="width:0;height:3pt" o:hralign="center" o:hrstd="t" o:hr="t" fillcolor="#a0a0a0" stroked="f"/>
        </w:pict>
      </w:r>
    </w:p>
    <w:p w14:paraId="322B889D"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Asterisks</w:t>
      </w:r>
    </w:p>
    <w:p w14:paraId="4B24BA30" w14:textId="77777777" w:rsidR="00272F8E" w:rsidRDefault="00272F8E" w:rsidP="00272F8E">
      <w:pPr>
        <w:shd w:val="clear" w:color="auto" w:fill="FFFFFF"/>
        <w:spacing w:before="360" w:after="360"/>
        <w:rPr>
          <w:rFonts w:ascii="Segoe UI" w:hAnsi="Segoe UI" w:cs="Segoe UI"/>
          <w:color w:val="1F2328"/>
        </w:rPr>
      </w:pPr>
      <w:r>
        <w:rPr>
          <w:rFonts w:ascii="Segoe UI" w:hAnsi="Segoe UI" w:cs="Segoe UI"/>
          <w:color w:val="1F2328"/>
        </w:rPr>
        <w:pict w14:anchorId="65F5A507">
          <v:rect id="_x0000_i1030" style="width:0;height:3pt" o:hralign="center" o:hrstd="t" o:hr="t" fillcolor="#a0a0a0" stroked="f"/>
        </w:pict>
      </w:r>
    </w:p>
    <w:p w14:paraId="5B07A465"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Underscores</w:t>
      </w:r>
    </w:p>
    <w:p w14:paraId="4F3A922E" w14:textId="77777777" w:rsidR="00272F8E" w:rsidRDefault="00272F8E" w:rsidP="00272F8E">
      <w:pPr>
        <w:pStyle w:val="Heading2"/>
        <w:shd w:val="clear" w:color="auto" w:fill="FFFFFF"/>
        <w:spacing w:after="240"/>
        <w:rPr>
          <w:rFonts w:ascii="Segoe UI" w:hAnsi="Segoe UI" w:cs="Segoe UI"/>
          <w:color w:val="1F2328"/>
        </w:rPr>
      </w:pPr>
      <w:bookmarkStart w:id="12" w:name="user-content-lines"/>
      <w:bookmarkEnd w:id="12"/>
      <w:r>
        <w:rPr>
          <w:rFonts w:ascii="Segoe UI" w:hAnsi="Segoe UI" w:cs="Segoe UI"/>
          <w:color w:val="1F2328"/>
        </w:rPr>
        <w:t>Line Breaks</w:t>
      </w:r>
    </w:p>
    <w:p w14:paraId="1506C03C"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My basic recommendation for learning how line breaks work is to experiment and discover -- hit &lt;Enter&gt; once (i.e., insert one newline), then hit it twice (i.e., insert two newlines), see what happens. You'll soon learn to get what you want. "Markdown Toggle" is your friend.</w:t>
      </w:r>
    </w:p>
    <w:p w14:paraId="3F098940"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 are some things to try out:</w:t>
      </w:r>
    </w:p>
    <w:p w14:paraId="6BE332B7"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Here's a line for us to start with.</w:t>
      </w:r>
    </w:p>
    <w:p w14:paraId="061D87DA"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35F162EE"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This line is separated from the one above by two newlines, so it will be a *separate paragraph*.</w:t>
      </w:r>
    </w:p>
    <w:p w14:paraId="086D08CD"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p>
    <w:p w14:paraId="59F746C2"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This line is also a separate paragraph, but...</w:t>
      </w:r>
    </w:p>
    <w:p w14:paraId="7E6279B5" w14:textId="77777777" w:rsidR="00272F8E" w:rsidRDefault="00272F8E" w:rsidP="00272F8E">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This line is only separated by a single newline, so it's a separate line in the *same paragraph*.</w:t>
      </w:r>
    </w:p>
    <w:p w14:paraId="22E410EA"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Here's a line for us to start with.</w:t>
      </w:r>
    </w:p>
    <w:p w14:paraId="226993BD"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This line is separated from the one above by two newlines, so it will be a </w:t>
      </w:r>
      <w:r>
        <w:rPr>
          <w:rStyle w:val="Emphasis"/>
          <w:rFonts w:ascii="Segoe UI" w:hAnsi="Segoe UI" w:cs="Segoe UI"/>
          <w:color w:val="1F2328"/>
        </w:rPr>
        <w:t>separate paragraph</w:t>
      </w:r>
      <w:r>
        <w:rPr>
          <w:rFonts w:ascii="Segoe UI" w:hAnsi="Segoe UI" w:cs="Segoe UI"/>
          <w:color w:val="1F2328"/>
        </w:rPr>
        <w:t>.</w:t>
      </w:r>
    </w:p>
    <w:p w14:paraId="47556C03"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This line is also </w:t>
      </w:r>
      <w:proofErr w:type="gramStart"/>
      <w:r>
        <w:rPr>
          <w:rFonts w:ascii="Segoe UI" w:hAnsi="Segoe UI" w:cs="Segoe UI"/>
          <w:color w:val="1F2328"/>
        </w:rPr>
        <w:t>begins</w:t>
      </w:r>
      <w:proofErr w:type="gramEnd"/>
      <w:r>
        <w:rPr>
          <w:rFonts w:ascii="Segoe UI" w:hAnsi="Segoe UI" w:cs="Segoe UI"/>
          <w:color w:val="1F2328"/>
        </w:rPr>
        <w:t xml:space="preserve"> a separate paragraph, but...</w:t>
      </w:r>
      <w:r>
        <w:rPr>
          <w:rFonts w:ascii="Segoe UI" w:hAnsi="Segoe UI" w:cs="Segoe UI"/>
          <w:color w:val="1F2328"/>
        </w:rPr>
        <w:br/>
        <w:t>This line is only separated by a single newline, so it's a separate line in the </w:t>
      </w:r>
      <w:r>
        <w:rPr>
          <w:rStyle w:val="Emphasis"/>
          <w:rFonts w:ascii="Segoe UI" w:hAnsi="Segoe UI" w:cs="Segoe UI"/>
          <w:color w:val="1F2328"/>
        </w:rPr>
        <w:t>same paragraph</w:t>
      </w:r>
      <w:r>
        <w:rPr>
          <w:rFonts w:ascii="Segoe UI" w:hAnsi="Segoe UI" w:cs="Segoe UI"/>
          <w:color w:val="1F2328"/>
        </w:rPr>
        <w:t>.</w:t>
      </w:r>
    </w:p>
    <w:p w14:paraId="331D8B54"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(Technical note: </w:t>
      </w:r>
      <w:r>
        <w:rPr>
          <w:rStyle w:val="Emphasis"/>
          <w:rFonts w:ascii="Segoe UI" w:hAnsi="Segoe UI" w:cs="Segoe UI"/>
          <w:color w:val="1F2328"/>
        </w:rPr>
        <w:t>Markdown Here</w:t>
      </w:r>
      <w:r>
        <w:rPr>
          <w:rFonts w:ascii="Segoe UI" w:hAnsi="Segoe UI" w:cs="Segoe UI"/>
          <w:color w:val="1F2328"/>
        </w:rPr>
        <w:t> uses GFM line breaks, so there's no need to use MD's two-space line breaks.)</w:t>
      </w:r>
    </w:p>
    <w:p w14:paraId="0F76DFFF" w14:textId="77777777" w:rsidR="00272F8E" w:rsidRDefault="00272F8E" w:rsidP="00272F8E">
      <w:pPr>
        <w:pStyle w:val="Heading2"/>
        <w:shd w:val="clear" w:color="auto" w:fill="FFFFFF"/>
        <w:spacing w:after="240"/>
        <w:rPr>
          <w:rFonts w:ascii="Segoe UI" w:hAnsi="Segoe UI" w:cs="Segoe UI"/>
          <w:color w:val="1F2328"/>
        </w:rPr>
      </w:pPr>
      <w:bookmarkStart w:id="13" w:name="user-content-videos"/>
      <w:bookmarkEnd w:id="13"/>
      <w:r>
        <w:rPr>
          <w:rFonts w:ascii="Segoe UI" w:hAnsi="Segoe UI" w:cs="Segoe UI"/>
          <w:color w:val="1F2328"/>
        </w:rPr>
        <w:t>YouTube Videos</w:t>
      </w:r>
    </w:p>
    <w:p w14:paraId="5E7C023E"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They can't be added directly but you can add an image with a link to the video like this:</w:t>
      </w:r>
    </w:p>
    <w:p w14:paraId="566EDEBC"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lastRenderedPageBreak/>
        <w:t>&lt;a href="http://www.youtube.com/watch?feature=player_embedded&amp;v=YOUTUBE_VIDEO_ID_HERE</w:t>
      </w:r>
    </w:p>
    <w:p w14:paraId="7663C6CF"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 xml:space="preserve">" target="_blank"&gt;&lt;img src="http://img.youtube.com/vi/YOUTUBE_VIDEO_ID_HERE/0.jpg" </w:t>
      </w:r>
    </w:p>
    <w:p w14:paraId="6CCEDE58"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alt="IMAGE ALT TEXT HERE" width="240" height="180" border="10" /&gt;&lt;/a&gt;</w:t>
      </w:r>
    </w:p>
    <w:p w14:paraId="5734CC94"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Or, in pure Markdown, but losing the image sizing and border:</w:t>
      </w:r>
    </w:p>
    <w:p w14:paraId="1F99384A" w14:textId="77777777" w:rsidR="00272F8E" w:rsidRDefault="00272F8E" w:rsidP="00272F8E">
      <w:pPr>
        <w:pStyle w:val="HTMLPreformatted"/>
        <w:shd w:val="clear" w:color="auto" w:fill="FFFFFF"/>
        <w:rPr>
          <w:rStyle w:val="HTMLCode"/>
          <w:rFonts w:ascii="Consolas" w:hAnsi="Consolas"/>
          <w:color w:val="1F2328"/>
          <w:bdr w:val="none" w:sz="0" w:space="0" w:color="auto" w:frame="1"/>
          <w:lang/>
        </w:rPr>
      </w:pPr>
      <w:r>
        <w:rPr>
          <w:rStyle w:val="HTMLCode"/>
          <w:rFonts w:ascii="Consolas" w:hAnsi="Consolas"/>
          <w:color w:val="1F2328"/>
          <w:bdr w:val="none" w:sz="0" w:space="0" w:color="auto" w:frame="1"/>
          <w:lang/>
        </w:rPr>
        <w:t>[![IMAGE ALT TEXT HERE](http://img.youtube.com/vi/YOUTUBE_VIDEO_ID_HERE/0.jpg)](http://www.youtube.com/watch?v=YOUTUBE_VIDEO_ID_HERE)</w:t>
      </w:r>
    </w:p>
    <w:p w14:paraId="54111F49" w14:textId="77777777" w:rsidR="00272F8E" w:rsidRDefault="00272F8E" w:rsidP="00272F8E">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Referencing a bug by #bugID in your git commit links it to the slip. For </w:t>
      </w:r>
      <w:proofErr w:type="gramStart"/>
      <w:r>
        <w:rPr>
          <w:rFonts w:ascii="Segoe UI" w:hAnsi="Segoe UI" w:cs="Segoe UI"/>
          <w:color w:val="1F2328"/>
        </w:rPr>
        <w:t>example</w:t>
      </w:r>
      <w:proofErr w:type="gramEnd"/>
      <w:r>
        <w:rPr>
          <w:rFonts w:ascii="Segoe UI" w:hAnsi="Segoe UI" w:cs="Segoe UI"/>
          <w:color w:val="1F2328"/>
        </w:rPr>
        <w:t xml:space="preserve"> #1.</w:t>
      </w:r>
    </w:p>
    <w:p w14:paraId="000002B6" w14:textId="77777777" w:rsidR="00E31B84" w:rsidRPr="00272F8E" w:rsidRDefault="00E31B84" w:rsidP="00272F8E"/>
    <w:sectPr w:rsidR="00E31B84" w:rsidRPr="00272F8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4D0A"/>
    <w:multiLevelType w:val="multilevel"/>
    <w:tmpl w:val="71648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C5B83"/>
    <w:multiLevelType w:val="multilevel"/>
    <w:tmpl w:val="D4C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1A1F"/>
    <w:multiLevelType w:val="multilevel"/>
    <w:tmpl w:val="B7BA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B07A9B"/>
    <w:multiLevelType w:val="multilevel"/>
    <w:tmpl w:val="A600D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440DB4"/>
    <w:multiLevelType w:val="multilevel"/>
    <w:tmpl w:val="B0C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8524BE"/>
    <w:multiLevelType w:val="multilevel"/>
    <w:tmpl w:val="863E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00A2F"/>
    <w:multiLevelType w:val="multilevel"/>
    <w:tmpl w:val="9A48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41A60"/>
    <w:multiLevelType w:val="multilevel"/>
    <w:tmpl w:val="2C8C54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802A97"/>
    <w:multiLevelType w:val="multilevel"/>
    <w:tmpl w:val="31D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591261">
    <w:abstractNumId w:val="7"/>
  </w:num>
  <w:num w:numId="2" w16cid:durableId="1705405038">
    <w:abstractNumId w:val="3"/>
  </w:num>
  <w:num w:numId="3" w16cid:durableId="605306645">
    <w:abstractNumId w:val="0"/>
  </w:num>
  <w:num w:numId="4" w16cid:durableId="1168788394">
    <w:abstractNumId w:val="2"/>
  </w:num>
  <w:num w:numId="5" w16cid:durableId="1888951968">
    <w:abstractNumId w:val="4"/>
  </w:num>
  <w:num w:numId="6" w16cid:durableId="528764287">
    <w:abstractNumId w:val="6"/>
  </w:num>
  <w:num w:numId="7" w16cid:durableId="1374815681">
    <w:abstractNumId w:val="5"/>
  </w:num>
  <w:num w:numId="8" w16cid:durableId="1553343643">
    <w:abstractNumId w:val="1"/>
  </w:num>
  <w:num w:numId="9" w16cid:durableId="397942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B84"/>
    <w:rsid w:val="00272F8E"/>
    <w:rsid w:val="008C016E"/>
    <w:rsid w:val="00E31B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FCB79-5596-42CD-91C3-530DA4A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321"/>
  </w:style>
  <w:style w:type="paragraph" w:styleId="Heading1">
    <w:name w:val="heading 1"/>
    <w:basedOn w:val="Normal"/>
    <w:next w:val="Normal"/>
    <w:link w:val="Heading1Char"/>
    <w:uiPriority w:val="9"/>
    <w:qFormat/>
    <w:rsid w:val="00775321"/>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link w:val="Heading2Char"/>
    <w:uiPriority w:val="9"/>
    <w:semiHidden/>
    <w:unhideWhenUsed/>
    <w:qFormat/>
    <w:rsid w:val="00775321"/>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775321"/>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75321"/>
    <w:pPr>
      <w:keepNext/>
      <w:keepLines/>
      <w:spacing w:before="40"/>
      <w:outlineLvl w:val="3"/>
    </w:pPr>
    <w:rPr>
      <w:rFonts w:ascii="Calibri" w:eastAsia="Calibri" w:hAnsi="Calibri" w:cs="Calibri"/>
      <w:i/>
      <w:color w:val="2F5496"/>
    </w:rPr>
  </w:style>
  <w:style w:type="paragraph" w:styleId="Heading5">
    <w:name w:val="heading 5"/>
    <w:basedOn w:val="Normal"/>
    <w:next w:val="Normal"/>
    <w:link w:val="Heading5Char"/>
    <w:uiPriority w:val="9"/>
    <w:semiHidden/>
    <w:unhideWhenUsed/>
    <w:qFormat/>
    <w:rsid w:val="00775321"/>
    <w:pPr>
      <w:keepNext/>
      <w:keepLines/>
      <w:spacing w:before="40"/>
      <w:outlineLvl w:val="4"/>
    </w:pPr>
    <w:rPr>
      <w:rFonts w:ascii="Calibri" w:eastAsia="Calibri" w:hAnsi="Calibri" w:cs="Calibri"/>
      <w:color w:val="2F5496"/>
    </w:rPr>
  </w:style>
  <w:style w:type="paragraph" w:styleId="Heading6">
    <w:name w:val="heading 6"/>
    <w:basedOn w:val="Normal"/>
    <w:next w:val="Normal"/>
    <w:link w:val="Heading6Char"/>
    <w:uiPriority w:val="9"/>
    <w:semiHidden/>
    <w:unhideWhenUsed/>
    <w:qFormat/>
    <w:rsid w:val="00775321"/>
    <w:pPr>
      <w:keepNext/>
      <w:spacing w:line="360" w:lineRule="auto"/>
      <w:jc w:val="both"/>
      <w:outlineLvl w:val="5"/>
    </w:pPr>
    <w:rPr>
      <w:rFonts w:ascii="Arial" w:eastAsia="Arial" w:hAnsi="Arial" w:cs="Arial"/>
      <w:b/>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321"/>
    <w:pPr>
      <w:keepNext/>
      <w:keepLines/>
      <w:spacing w:before="480" w:after="120"/>
    </w:pPr>
    <w:rPr>
      <w:b/>
      <w:sz w:val="72"/>
      <w:szCs w:val="72"/>
    </w:rPr>
  </w:style>
  <w:style w:type="character" w:customStyle="1" w:styleId="Heading1Char">
    <w:name w:val="Heading 1 Char"/>
    <w:basedOn w:val="DefaultParagraphFont"/>
    <w:link w:val="Heading1"/>
    <w:uiPriority w:val="9"/>
    <w:rsid w:val="00775321"/>
    <w:rPr>
      <w:rFonts w:ascii="Calibri" w:eastAsia="Calibri" w:hAnsi="Calibri" w:cs="Calibri"/>
      <w:color w:val="2F5496"/>
      <w:kern w:val="0"/>
      <w:sz w:val="32"/>
      <w:szCs w:val="32"/>
      <w:lang w:val="en"/>
    </w:rPr>
  </w:style>
  <w:style w:type="character" w:customStyle="1" w:styleId="Heading2Char">
    <w:name w:val="Heading 2 Char"/>
    <w:basedOn w:val="DefaultParagraphFont"/>
    <w:link w:val="Heading2"/>
    <w:uiPriority w:val="9"/>
    <w:rsid w:val="00775321"/>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semiHidden/>
    <w:rsid w:val="00775321"/>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semiHidden/>
    <w:rsid w:val="00775321"/>
    <w:rPr>
      <w:rFonts w:ascii="Calibri" w:eastAsia="Calibri" w:hAnsi="Calibri" w:cs="Calibri"/>
      <w:i/>
      <w:color w:val="2F5496"/>
      <w:kern w:val="0"/>
      <w:sz w:val="20"/>
      <w:szCs w:val="20"/>
      <w:lang w:val="en"/>
    </w:rPr>
  </w:style>
  <w:style w:type="character" w:customStyle="1" w:styleId="Heading5Char">
    <w:name w:val="Heading 5 Char"/>
    <w:basedOn w:val="DefaultParagraphFont"/>
    <w:link w:val="Heading5"/>
    <w:uiPriority w:val="9"/>
    <w:semiHidden/>
    <w:rsid w:val="00775321"/>
    <w:rPr>
      <w:rFonts w:ascii="Calibri" w:eastAsia="Calibri" w:hAnsi="Calibri" w:cs="Calibri"/>
      <w:color w:val="2F5496"/>
      <w:kern w:val="0"/>
      <w:sz w:val="20"/>
      <w:szCs w:val="20"/>
      <w:lang w:val="en"/>
    </w:rPr>
  </w:style>
  <w:style w:type="character" w:customStyle="1" w:styleId="Heading6Char">
    <w:name w:val="Heading 6 Char"/>
    <w:basedOn w:val="DefaultParagraphFont"/>
    <w:link w:val="Heading6"/>
    <w:uiPriority w:val="9"/>
    <w:semiHidden/>
    <w:rsid w:val="00775321"/>
    <w:rPr>
      <w:rFonts w:ascii="Arial" w:eastAsia="Arial" w:hAnsi="Arial" w:cs="Arial"/>
      <w:b/>
      <w:color w:val="0000FF"/>
      <w:kern w:val="0"/>
      <w:sz w:val="20"/>
      <w:szCs w:val="20"/>
      <w:lang w:val="en"/>
    </w:rPr>
  </w:style>
  <w:style w:type="character" w:customStyle="1" w:styleId="TitleChar">
    <w:name w:val="Title Char"/>
    <w:basedOn w:val="DefaultParagraphFont"/>
    <w:link w:val="Title"/>
    <w:uiPriority w:val="10"/>
    <w:rsid w:val="00775321"/>
    <w:rPr>
      <w:rFonts w:ascii="Times New Roman" w:eastAsia="Times New Roman" w:hAnsi="Times New Roman" w:cs="Times New Roman"/>
      <w:b/>
      <w:kern w:val="0"/>
      <w:sz w:val="72"/>
      <w:szCs w:val="72"/>
      <w:lang w:val="en"/>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75321"/>
    <w:rPr>
      <w:rFonts w:ascii="Georgia" w:eastAsia="Georgia" w:hAnsi="Georgia" w:cs="Georgia"/>
      <w:i/>
      <w:color w:val="666666"/>
      <w:kern w:val="0"/>
      <w:sz w:val="48"/>
      <w:szCs w:val="48"/>
      <w:lang w:val="en"/>
    </w:rPr>
  </w:style>
  <w:style w:type="paragraph" w:styleId="FootnoteText">
    <w:name w:val="footnote text"/>
    <w:basedOn w:val="Normal"/>
    <w:link w:val="FootnoteTextChar"/>
    <w:uiPriority w:val="99"/>
    <w:unhideWhenUsed/>
    <w:rsid w:val="00775321"/>
  </w:style>
  <w:style w:type="character" w:customStyle="1" w:styleId="FootnoteTextChar">
    <w:name w:val="Footnote Text Char"/>
    <w:basedOn w:val="DefaultParagraphFont"/>
    <w:link w:val="FootnoteText"/>
    <w:uiPriority w:val="99"/>
    <w:rsid w:val="00775321"/>
    <w:rPr>
      <w:rFonts w:ascii="Times New Roman" w:eastAsia="Times New Roman" w:hAnsi="Times New Roman" w:cs="Times New Roman"/>
      <w:kern w:val="0"/>
      <w:sz w:val="20"/>
      <w:szCs w:val="20"/>
      <w:lang w:val="en"/>
    </w:rPr>
  </w:style>
  <w:style w:type="character" w:styleId="FootnoteReference">
    <w:name w:val="footnote reference"/>
    <w:uiPriority w:val="99"/>
    <w:semiHidden/>
    <w:unhideWhenUsed/>
    <w:rsid w:val="00775321"/>
    <w:rPr>
      <w:vertAlign w:val="superscript"/>
    </w:rPr>
  </w:style>
  <w:style w:type="paragraph" w:styleId="EndnoteText">
    <w:name w:val="endnote text"/>
    <w:basedOn w:val="Normal"/>
    <w:link w:val="EndnoteTextChar"/>
    <w:uiPriority w:val="99"/>
    <w:semiHidden/>
    <w:unhideWhenUsed/>
    <w:rsid w:val="00775321"/>
  </w:style>
  <w:style w:type="character" w:customStyle="1" w:styleId="EndnoteTextChar">
    <w:name w:val="Endnote Text Char"/>
    <w:basedOn w:val="DefaultParagraphFont"/>
    <w:link w:val="EndnoteText"/>
    <w:uiPriority w:val="99"/>
    <w:semiHidden/>
    <w:rsid w:val="00775321"/>
    <w:rPr>
      <w:rFonts w:ascii="Times New Roman" w:eastAsia="Times New Roman" w:hAnsi="Times New Roman" w:cs="Times New Roman"/>
      <w:kern w:val="0"/>
      <w:sz w:val="20"/>
      <w:szCs w:val="20"/>
      <w:lang w:val="en"/>
    </w:rPr>
  </w:style>
  <w:style w:type="character" w:styleId="EndnoteReference">
    <w:name w:val="endnote reference"/>
    <w:uiPriority w:val="99"/>
    <w:semiHidden/>
    <w:unhideWhenUsed/>
    <w:rsid w:val="00775321"/>
    <w:rPr>
      <w:vertAlign w:val="superscript"/>
    </w:rPr>
  </w:style>
  <w:style w:type="paragraph" w:styleId="TOCHeading">
    <w:name w:val="TOC Heading"/>
    <w:basedOn w:val="Heading1"/>
    <w:next w:val="Normal"/>
    <w:uiPriority w:val="39"/>
    <w:unhideWhenUsed/>
    <w:qFormat/>
    <w:rsid w:val="00775321"/>
    <w:pPr>
      <w:spacing w:line="259" w:lineRule="auto"/>
      <w:outlineLvl w:val="9"/>
    </w:pPr>
    <w:rPr>
      <w:rFonts w:eastAsia="Times New Roman" w:cs="Times New Roman"/>
      <w:color w:val="365F91"/>
      <w:lang w:val="en-US"/>
    </w:rPr>
  </w:style>
  <w:style w:type="paragraph" w:styleId="TOC2">
    <w:name w:val="toc 2"/>
    <w:basedOn w:val="Normal"/>
    <w:next w:val="Normal"/>
    <w:autoRedefine/>
    <w:uiPriority w:val="39"/>
    <w:unhideWhenUsed/>
    <w:rsid w:val="00775321"/>
    <w:pPr>
      <w:spacing w:before="120"/>
      <w:ind w:left="200"/>
    </w:pPr>
    <w:rPr>
      <w:rFonts w:ascii="Cambria" w:hAnsi="Cambria"/>
      <w:b/>
      <w:bCs/>
      <w:sz w:val="22"/>
      <w:szCs w:val="22"/>
    </w:rPr>
  </w:style>
  <w:style w:type="paragraph" w:styleId="TOC1">
    <w:name w:val="toc 1"/>
    <w:basedOn w:val="Normal"/>
    <w:next w:val="Normal"/>
    <w:autoRedefine/>
    <w:uiPriority w:val="39"/>
    <w:unhideWhenUsed/>
    <w:rsid w:val="00775321"/>
    <w:pPr>
      <w:spacing w:before="120"/>
    </w:pPr>
    <w:rPr>
      <w:rFonts w:ascii="Cambria" w:hAnsi="Cambria"/>
      <w:b/>
      <w:bCs/>
      <w:i/>
      <w:iCs/>
      <w:sz w:val="24"/>
      <w:szCs w:val="24"/>
    </w:rPr>
  </w:style>
  <w:style w:type="paragraph" w:styleId="TOC3">
    <w:name w:val="toc 3"/>
    <w:basedOn w:val="Normal"/>
    <w:next w:val="Normal"/>
    <w:autoRedefine/>
    <w:uiPriority w:val="39"/>
    <w:unhideWhenUsed/>
    <w:rsid w:val="00775321"/>
    <w:pPr>
      <w:ind w:left="400"/>
    </w:pPr>
    <w:rPr>
      <w:rFonts w:ascii="Cambria" w:hAnsi="Cambria"/>
    </w:rPr>
  </w:style>
  <w:style w:type="paragraph" w:styleId="TOC4">
    <w:name w:val="toc 4"/>
    <w:basedOn w:val="Normal"/>
    <w:next w:val="Normal"/>
    <w:autoRedefine/>
    <w:uiPriority w:val="39"/>
    <w:unhideWhenUsed/>
    <w:rsid w:val="00775321"/>
    <w:pPr>
      <w:ind w:left="600"/>
    </w:pPr>
    <w:rPr>
      <w:rFonts w:ascii="Cambria" w:hAnsi="Cambria"/>
    </w:rPr>
  </w:style>
  <w:style w:type="paragraph" w:styleId="TOC5">
    <w:name w:val="toc 5"/>
    <w:basedOn w:val="Normal"/>
    <w:next w:val="Normal"/>
    <w:autoRedefine/>
    <w:uiPriority w:val="39"/>
    <w:unhideWhenUsed/>
    <w:rsid w:val="00775321"/>
    <w:pPr>
      <w:ind w:left="800"/>
    </w:pPr>
    <w:rPr>
      <w:rFonts w:ascii="Cambria" w:hAnsi="Cambria"/>
    </w:rPr>
  </w:style>
  <w:style w:type="paragraph" w:styleId="TOC6">
    <w:name w:val="toc 6"/>
    <w:basedOn w:val="Normal"/>
    <w:next w:val="Normal"/>
    <w:autoRedefine/>
    <w:uiPriority w:val="39"/>
    <w:unhideWhenUsed/>
    <w:rsid w:val="00775321"/>
    <w:pPr>
      <w:ind w:left="1000"/>
    </w:pPr>
    <w:rPr>
      <w:rFonts w:ascii="Cambria" w:hAnsi="Cambria"/>
    </w:rPr>
  </w:style>
  <w:style w:type="paragraph" w:styleId="TOC7">
    <w:name w:val="toc 7"/>
    <w:basedOn w:val="Normal"/>
    <w:next w:val="Normal"/>
    <w:autoRedefine/>
    <w:uiPriority w:val="39"/>
    <w:unhideWhenUsed/>
    <w:rsid w:val="00775321"/>
    <w:pPr>
      <w:ind w:left="1200"/>
    </w:pPr>
    <w:rPr>
      <w:rFonts w:ascii="Cambria" w:hAnsi="Cambria"/>
    </w:rPr>
  </w:style>
  <w:style w:type="paragraph" w:styleId="TOC8">
    <w:name w:val="toc 8"/>
    <w:basedOn w:val="Normal"/>
    <w:next w:val="Normal"/>
    <w:autoRedefine/>
    <w:uiPriority w:val="39"/>
    <w:unhideWhenUsed/>
    <w:rsid w:val="00775321"/>
    <w:pPr>
      <w:ind w:left="1400"/>
    </w:pPr>
    <w:rPr>
      <w:rFonts w:ascii="Cambria" w:hAnsi="Cambria"/>
    </w:rPr>
  </w:style>
  <w:style w:type="paragraph" w:styleId="TOC9">
    <w:name w:val="toc 9"/>
    <w:basedOn w:val="Normal"/>
    <w:next w:val="Normal"/>
    <w:autoRedefine/>
    <w:uiPriority w:val="39"/>
    <w:unhideWhenUsed/>
    <w:rsid w:val="00775321"/>
    <w:pPr>
      <w:ind w:left="1600"/>
    </w:pPr>
    <w:rPr>
      <w:rFonts w:ascii="Cambria" w:hAnsi="Cambria"/>
    </w:rPr>
  </w:style>
  <w:style w:type="character" w:styleId="Hyperlink">
    <w:name w:val="Hyperlink"/>
    <w:uiPriority w:val="99"/>
    <w:unhideWhenUsed/>
    <w:rsid w:val="00775321"/>
    <w:rPr>
      <w:color w:val="0000FF"/>
      <w:u w:val="single"/>
    </w:rPr>
  </w:style>
  <w:style w:type="character" w:customStyle="1" w:styleId="UnresolvedMention1">
    <w:name w:val="Unresolved Mention1"/>
    <w:uiPriority w:val="99"/>
    <w:semiHidden/>
    <w:unhideWhenUsed/>
    <w:rsid w:val="00775321"/>
    <w:rPr>
      <w:color w:val="605E5C"/>
      <w:shd w:val="clear" w:color="auto" w:fill="E1DFDD"/>
    </w:rPr>
  </w:style>
  <w:style w:type="character" w:styleId="UnresolvedMention">
    <w:name w:val="Unresolved Mention"/>
    <w:uiPriority w:val="99"/>
    <w:semiHidden/>
    <w:unhideWhenUsed/>
    <w:rsid w:val="00775321"/>
    <w:rPr>
      <w:color w:val="605E5C"/>
      <w:shd w:val="clear" w:color="auto" w:fill="E1DFDD"/>
    </w:rPr>
  </w:style>
  <w:style w:type="paragraph" w:styleId="ListParagraph">
    <w:name w:val="List Paragraph"/>
    <w:basedOn w:val="Normal"/>
    <w:uiPriority w:val="34"/>
    <w:qFormat/>
    <w:rsid w:val="00775321"/>
    <w:pPr>
      <w:ind w:left="720"/>
      <w:contextualSpacing/>
    </w:pPr>
  </w:style>
  <w:style w:type="character" w:customStyle="1" w:styleId="css-901oao">
    <w:name w:val="css-901oao"/>
    <w:basedOn w:val="DefaultParagraphFont"/>
    <w:rsid w:val="00775321"/>
  </w:style>
  <w:style w:type="character" w:customStyle="1" w:styleId="hgkelc">
    <w:name w:val="hgkelc"/>
    <w:basedOn w:val="DefaultParagraphFont"/>
    <w:rsid w:val="00775321"/>
  </w:style>
  <w:style w:type="paragraph" w:styleId="NormalWeb">
    <w:name w:val="Normal (Web)"/>
    <w:basedOn w:val="Normal"/>
    <w:uiPriority w:val="99"/>
    <w:unhideWhenUsed/>
    <w:rsid w:val="00775321"/>
    <w:pPr>
      <w:spacing w:before="100" w:beforeAutospacing="1" w:after="100" w:afterAutospacing="1"/>
    </w:pPr>
    <w:rPr>
      <w:sz w:val="24"/>
      <w:szCs w:val="24"/>
      <w:lang w:val="en-IE" w:eastAsia="en-GB"/>
    </w:rPr>
  </w:style>
  <w:style w:type="character" w:styleId="Strong">
    <w:name w:val="Strong"/>
    <w:uiPriority w:val="22"/>
    <w:qFormat/>
    <w:rsid w:val="00775321"/>
    <w:rPr>
      <w:b/>
      <w:bCs/>
    </w:rPr>
  </w:style>
  <w:style w:type="character" w:styleId="Emphasis">
    <w:name w:val="Emphasis"/>
    <w:uiPriority w:val="20"/>
    <w:qFormat/>
    <w:rsid w:val="00775321"/>
    <w:rPr>
      <w:i/>
      <w:iCs/>
    </w:rPr>
  </w:style>
  <w:style w:type="paragraph" w:customStyle="1" w:styleId="paragraph">
    <w:name w:val="paragraph"/>
    <w:basedOn w:val="Normal"/>
    <w:rsid w:val="00775321"/>
    <w:pPr>
      <w:spacing w:before="100" w:beforeAutospacing="1" w:after="100" w:afterAutospacing="1"/>
    </w:pPr>
    <w:rPr>
      <w:sz w:val="24"/>
      <w:szCs w:val="24"/>
      <w:lang w:val="en-IE" w:eastAsia="en-GB"/>
    </w:rPr>
  </w:style>
  <w:style w:type="character" w:styleId="FollowedHyperlink">
    <w:name w:val="FollowedHyperlink"/>
    <w:basedOn w:val="DefaultParagraphFont"/>
    <w:uiPriority w:val="99"/>
    <w:semiHidden/>
    <w:unhideWhenUsed/>
    <w:rsid w:val="00775321"/>
    <w:rPr>
      <w:color w:val="954F72" w:themeColor="followedHyperlink"/>
      <w:u w:val="single"/>
    </w:rPr>
  </w:style>
  <w:style w:type="table" w:styleId="TableGrid">
    <w:name w:val="Table Grid"/>
    <w:basedOn w:val="TableNormal"/>
    <w:uiPriority w:val="39"/>
    <w:rsid w:val="0077532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321"/>
    <w:pPr>
      <w:tabs>
        <w:tab w:val="center" w:pos="4680"/>
        <w:tab w:val="right" w:pos="9360"/>
      </w:tabs>
    </w:pPr>
    <w:rPr>
      <w:rFonts w:ascii="Calibri" w:eastAsia="Calibri" w:hAnsi="Calibri"/>
      <w:sz w:val="24"/>
      <w:szCs w:val="24"/>
      <w:lang w:val="en-IE" w:eastAsia="en-GB"/>
    </w:rPr>
  </w:style>
  <w:style w:type="character" w:customStyle="1" w:styleId="HeaderChar">
    <w:name w:val="Header Char"/>
    <w:basedOn w:val="DefaultParagraphFont"/>
    <w:link w:val="Header"/>
    <w:uiPriority w:val="99"/>
    <w:rsid w:val="00775321"/>
    <w:rPr>
      <w:rFonts w:ascii="Calibri" w:eastAsia="Calibri" w:hAnsi="Calibri" w:cs="Times New Roman"/>
      <w:kern w:val="0"/>
      <w:sz w:val="24"/>
      <w:szCs w:val="24"/>
      <w:lang w:eastAsia="en-GB"/>
    </w:rPr>
  </w:style>
  <w:style w:type="paragraph" w:styleId="Footer">
    <w:name w:val="footer"/>
    <w:basedOn w:val="Normal"/>
    <w:link w:val="FooterChar"/>
    <w:uiPriority w:val="99"/>
    <w:unhideWhenUsed/>
    <w:rsid w:val="00775321"/>
    <w:pPr>
      <w:tabs>
        <w:tab w:val="center" w:pos="4680"/>
        <w:tab w:val="right" w:pos="9360"/>
      </w:tabs>
    </w:pPr>
    <w:rPr>
      <w:rFonts w:ascii="Calibri" w:eastAsia="Calibri" w:hAnsi="Calibri"/>
      <w:sz w:val="24"/>
      <w:szCs w:val="24"/>
      <w:lang w:val="en-IE" w:eastAsia="en-GB"/>
    </w:rPr>
  </w:style>
  <w:style w:type="character" w:customStyle="1" w:styleId="FooterChar">
    <w:name w:val="Footer Char"/>
    <w:basedOn w:val="DefaultParagraphFont"/>
    <w:link w:val="Footer"/>
    <w:uiPriority w:val="99"/>
    <w:rsid w:val="00775321"/>
    <w:rPr>
      <w:rFonts w:ascii="Calibri" w:eastAsia="Calibri" w:hAnsi="Calibri" w:cs="Times New Roman"/>
      <w:kern w:val="0"/>
      <w:sz w:val="24"/>
      <w:szCs w:val="24"/>
      <w:lang w:eastAsia="en-GB"/>
    </w:rPr>
  </w:style>
  <w:style w:type="character" w:styleId="PageNumber">
    <w:name w:val="page number"/>
    <w:basedOn w:val="DefaultParagraphFont"/>
    <w:uiPriority w:val="99"/>
    <w:semiHidden/>
    <w:unhideWhenUsed/>
    <w:rsid w:val="00775321"/>
  </w:style>
  <w:style w:type="character" w:styleId="CommentReference">
    <w:name w:val="annotation reference"/>
    <w:uiPriority w:val="99"/>
    <w:semiHidden/>
    <w:unhideWhenUsed/>
    <w:rsid w:val="00775321"/>
    <w:rPr>
      <w:sz w:val="16"/>
      <w:szCs w:val="16"/>
    </w:rPr>
  </w:style>
  <w:style w:type="paragraph" w:styleId="CommentText">
    <w:name w:val="annotation text"/>
    <w:basedOn w:val="Normal"/>
    <w:link w:val="CommentTextChar"/>
    <w:uiPriority w:val="99"/>
    <w:semiHidden/>
    <w:unhideWhenUsed/>
    <w:rsid w:val="00775321"/>
    <w:rPr>
      <w:rFonts w:ascii="Calibri" w:eastAsia="Calibri" w:hAnsi="Calibri"/>
      <w:lang w:val="en-IE" w:eastAsia="en-GB"/>
    </w:rPr>
  </w:style>
  <w:style w:type="character" w:customStyle="1" w:styleId="CommentTextChar">
    <w:name w:val="Comment Text Char"/>
    <w:basedOn w:val="DefaultParagraphFont"/>
    <w:link w:val="CommentText"/>
    <w:uiPriority w:val="99"/>
    <w:semiHidden/>
    <w:rsid w:val="00775321"/>
    <w:rPr>
      <w:rFonts w:ascii="Calibri" w:eastAsia="Calibri" w:hAnsi="Calibri" w:cs="Times New Roman"/>
      <w:kern w:val="0"/>
      <w:sz w:val="20"/>
      <w:szCs w:val="20"/>
      <w:lang w:eastAsia="en-GB"/>
    </w:rPr>
  </w:style>
  <w:style w:type="paragraph" w:styleId="CommentSubject">
    <w:name w:val="annotation subject"/>
    <w:basedOn w:val="CommentText"/>
    <w:next w:val="CommentText"/>
    <w:link w:val="CommentSubjectChar"/>
    <w:uiPriority w:val="99"/>
    <w:semiHidden/>
    <w:unhideWhenUsed/>
    <w:rsid w:val="00775321"/>
    <w:rPr>
      <w:b/>
      <w:bCs/>
    </w:rPr>
  </w:style>
  <w:style w:type="character" w:customStyle="1" w:styleId="CommentSubjectChar">
    <w:name w:val="Comment Subject Char"/>
    <w:basedOn w:val="CommentTextChar"/>
    <w:link w:val="CommentSubject"/>
    <w:uiPriority w:val="99"/>
    <w:semiHidden/>
    <w:rsid w:val="00775321"/>
    <w:rPr>
      <w:rFonts w:ascii="Calibri" w:eastAsia="Calibri" w:hAnsi="Calibri" w:cs="Times New Roman"/>
      <w:b/>
      <w:bCs/>
      <w:kern w:val="0"/>
      <w:sz w:val="20"/>
      <w:szCs w:val="20"/>
      <w:lang w:eastAsia="en-GB"/>
    </w:rPr>
  </w:style>
  <w:style w:type="paragraph" w:styleId="Revision">
    <w:name w:val="Revision"/>
    <w:hidden/>
    <w:uiPriority w:val="99"/>
    <w:semiHidden/>
    <w:rsid w:val="00775321"/>
    <w:rPr>
      <w:rFonts w:ascii="Calibri" w:eastAsia="Calibri" w:hAnsi="Calibri"/>
      <w:sz w:val="24"/>
      <w:szCs w:val="24"/>
      <w:lang w:val="en-US"/>
    </w:rPr>
  </w:style>
  <w:style w:type="paragraph" w:customStyle="1" w:styleId="page-metadata-modification-info">
    <w:name w:val="page-metadata-modification-info"/>
    <w:basedOn w:val="Normal"/>
    <w:rsid w:val="00775321"/>
    <w:pPr>
      <w:spacing w:before="100" w:beforeAutospacing="1" w:after="100" w:afterAutospacing="1"/>
    </w:pPr>
    <w:rPr>
      <w:sz w:val="24"/>
      <w:szCs w:val="24"/>
      <w:lang w:val="en-IE" w:eastAsia="en-GB"/>
    </w:rPr>
  </w:style>
  <w:style w:type="character" w:customStyle="1" w:styleId="author">
    <w:name w:val="author"/>
    <w:basedOn w:val="DefaultParagraphFont"/>
    <w:rsid w:val="00775321"/>
  </w:style>
  <w:style w:type="paragraph" w:customStyle="1" w:styleId="cw-byline-item">
    <w:name w:val="cw-byline-item"/>
    <w:basedOn w:val="Normal"/>
    <w:rsid w:val="00775321"/>
    <w:pPr>
      <w:spacing w:before="100" w:beforeAutospacing="1" w:after="100" w:afterAutospacing="1"/>
    </w:pPr>
    <w:rPr>
      <w:sz w:val="24"/>
      <w:szCs w:val="24"/>
      <w:lang w:val="en-IE" w:eastAsia="en-GB"/>
    </w:rPr>
  </w:style>
  <w:style w:type="character" w:customStyle="1" w:styleId="toc-item-body">
    <w:name w:val="toc-item-body"/>
    <w:basedOn w:val="DefaultParagraphFont"/>
    <w:rsid w:val="00775321"/>
  </w:style>
  <w:style w:type="character" w:customStyle="1" w:styleId="inline-comment-marker">
    <w:name w:val="inline-comment-marker"/>
    <w:basedOn w:val="DefaultParagraphFont"/>
    <w:rsid w:val="00775321"/>
  </w:style>
  <w:style w:type="character" w:styleId="HTMLCode">
    <w:name w:val="HTML Code"/>
    <w:uiPriority w:val="99"/>
    <w:semiHidden/>
    <w:unhideWhenUsed/>
    <w:rsid w:val="00775321"/>
    <w:rPr>
      <w:rFonts w:ascii="Courier New" w:eastAsia="Times New Roman" w:hAnsi="Courier New" w:cs="Courier New"/>
      <w:sz w:val="20"/>
      <w:szCs w:val="20"/>
    </w:rPr>
  </w:style>
  <w:style w:type="character" w:customStyle="1" w:styleId="editor">
    <w:name w:val="editor"/>
    <w:basedOn w:val="DefaultParagraphFont"/>
    <w:rsid w:val="00775321"/>
  </w:style>
  <w:style w:type="character" w:customStyle="1" w:styleId="expand-icon">
    <w:name w:val="expand-icon"/>
    <w:basedOn w:val="DefaultParagraphFont"/>
    <w:rsid w:val="00775321"/>
  </w:style>
  <w:style w:type="character" w:customStyle="1" w:styleId="expand-control-text">
    <w:name w:val="expand-control-text"/>
    <w:basedOn w:val="DefaultParagraphFont"/>
    <w:rsid w:val="00775321"/>
  </w:style>
  <w:style w:type="character" w:customStyle="1" w:styleId="toc-separator">
    <w:name w:val="toc-separator"/>
    <w:basedOn w:val="DefaultParagraphFont"/>
    <w:rsid w:val="00775321"/>
  </w:style>
  <w:style w:type="character" w:customStyle="1" w:styleId="nh-number">
    <w:name w:val="nh-number"/>
    <w:basedOn w:val="DefaultParagraphFont"/>
    <w:rsid w:val="00775321"/>
  </w:style>
  <w:style w:type="paragraph" w:styleId="HTMLPreformatted">
    <w:name w:val="HTML Preformatted"/>
    <w:basedOn w:val="Normal"/>
    <w:link w:val="HTMLPreformattedChar"/>
    <w:uiPriority w:val="99"/>
    <w:semiHidden/>
    <w:unhideWhenUsed/>
    <w:rsid w:val="00775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E" w:eastAsia="en-GB"/>
    </w:rPr>
  </w:style>
  <w:style w:type="character" w:customStyle="1" w:styleId="HTMLPreformattedChar">
    <w:name w:val="HTML Preformatted Char"/>
    <w:basedOn w:val="DefaultParagraphFont"/>
    <w:link w:val="HTMLPreformatted"/>
    <w:uiPriority w:val="99"/>
    <w:semiHidden/>
    <w:rsid w:val="00775321"/>
    <w:rPr>
      <w:rFonts w:ascii="Courier New" w:eastAsia="Times New Roman" w:hAnsi="Courier New" w:cs="Courier New"/>
      <w:kern w:val="0"/>
      <w:sz w:val="20"/>
      <w:szCs w:val="20"/>
      <w:lang w:eastAsia="en-GB"/>
    </w:rPr>
  </w:style>
  <w:style w:type="character" w:customStyle="1" w:styleId="expand-control-icon">
    <w:name w:val="expand-control-icon"/>
    <w:basedOn w:val="DefaultParagraphFont"/>
    <w:rsid w:val="00775321"/>
  </w:style>
  <w:style w:type="paragraph" w:customStyle="1" w:styleId="toc-empty-item">
    <w:name w:val="toc-empty-item"/>
    <w:basedOn w:val="Normal"/>
    <w:rsid w:val="00775321"/>
    <w:pPr>
      <w:spacing w:before="100" w:beforeAutospacing="1" w:after="100" w:afterAutospacing="1"/>
    </w:pPr>
    <w:rPr>
      <w:sz w:val="24"/>
      <w:szCs w:val="24"/>
      <w:lang w:val="en-IE" w:eastAsia="en-GB"/>
    </w:rPr>
  </w:style>
  <w:style w:type="paragraph" w:customStyle="1" w:styleId="no-labels-message">
    <w:name w:val="no-labels-message"/>
    <w:basedOn w:val="Normal"/>
    <w:rsid w:val="00775321"/>
    <w:pPr>
      <w:spacing w:before="100" w:beforeAutospacing="1" w:after="100" w:afterAutospacing="1"/>
    </w:pPr>
    <w:rPr>
      <w:sz w:val="24"/>
      <w:szCs w:val="24"/>
      <w:lang w:val="en-IE" w:eastAsia="en-GB"/>
    </w:rPr>
  </w:style>
  <w:style w:type="paragraph" w:customStyle="1" w:styleId="comment-user-logo">
    <w:name w:val="comment-user-logo"/>
    <w:basedOn w:val="Normal"/>
    <w:rsid w:val="00775321"/>
    <w:pPr>
      <w:spacing w:before="100" w:beforeAutospacing="1" w:after="100" w:afterAutospacing="1"/>
    </w:pPr>
    <w:rPr>
      <w:sz w:val="24"/>
      <w:szCs w:val="24"/>
      <w:lang w:val="en-IE" w:eastAsia="en-GB"/>
    </w:rPr>
  </w:style>
  <w:style w:type="paragraph" w:styleId="z-TopofForm">
    <w:name w:val="HTML Top of Form"/>
    <w:basedOn w:val="Normal"/>
    <w:next w:val="Normal"/>
    <w:link w:val="z-TopofFormChar"/>
    <w:hidden/>
    <w:uiPriority w:val="99"/>
    <w:semiHidden/>
    <w:unhideWhenUsed/>
    <w:rsid w:val="00775321"/>
    <w:pPr>
      <w:pBdr>
        <w:bottom w:val="single" w:sz="6" w:space="1" w:color="auto"/>
      </w:pBdr>
      <w:jc w:val="center"/>
    </w:pPr>
    <w:rPr>
      <w:rFonts w:ascii="Arial" w:hAnsi="Arial" w:cs="Arial"/>
      <w:vanish/>
      <w:sz w:val="16"/>
      <w:szCs w:val="16"/>
      <w:lang w:val="en-IE" w:eastAsia="en-GB"/>
    </w:rPr>
  </w:style>
  <w:style w:type="character" w:customStyle="1" w:styleId="z-TopofFormChar">
    <w:name w:val="z-Top of Form Char"/>
    <w:basedOn w:val="DefaultParagraphFont"/>
    <w:link w:val="z-TopofForm"/>
    <w:uiPriority w:val="99"/>
    <w:semiHidden/>
    <w:rsid w:val="00775321"/>
    <w:rPr>
      <w:rFonts w:ascii="Arial" w:eastAsia="Times New Roman" w:hAnsi="Arial" w:cs="Arial"/>
      <w:vanish/>
      <w:kern w:val="0"/>
      <w:sz w:val="16"/>
      <w:szCs w:val="16"/>
      <w:lang w:eastAsia="en-GB"/>
    </w:rPr>
  </w:style>
  <w:style w:type="paragraph" w:styleId="z-BottomofForm">
    <w:name w:val="HTML Bottom of Form"/>
    <w:basedOn w:val="Normal"/>
    <w:next w:val="Normal"/>
    <w:link w:val="z-BottomofFormChar"/>
    <w:hidden/>
    <w:uiPriority w:val="99"/>
    <w:semiHidden/>
    <w:unhideWhenUsed/>
    <w:rsid w:val="00775321"/>
    <w:pPr>
      <w:pBdr>
        <w:top w:val="single" w:sz="6" w:space="1" w:color="auto"/>
      </w:pBdr>
      <w:jc w:val="center"/>
    </w:pPr>
    <w:rPr>
      <w:rFonts w:ascii="Arial" w:hAnsi="Arial" w:cs="Arial"/>
      <w:vanish/>
      <w:sz w:val="16"/>
      <w:szCs w:val="16"/>
      <w:lang w:val="en-IE" w:eastAsia="en-GB"/>
    </w:rPr>
  </w:style>
  <w:style w:type="character" w:customStyle="1" w:styleId="z-BottomofFormChar">
    <w:name w:val="z-Bottom of Form Char"/>
    <w:basedOn w:val="DefaultParagraphFont"/>
    <w:link w:val="z-BottomofForm"/>
    <w:uiPriority w:val="99"/>
    <w:semiHidden/>
    <w:rsid w:val="00775321"/>
    <w:rPr>
      <w:rFonts w:ascii="Arial" w:eastAsia="Times New Roman" w:hAnsi="Arial" w:cs="Arial"/>
      <w:vanish/>
      <w:kern w:val="0"/>
      <w:sz w:val="16"/>
      <w:szCs w:val="16"/>
      <w:lang w:eastAsia="en-GB"/>
    </w:rPr>
  </w:style>
  <w:style w:type="paragraph" w:customStyle="1" w:styleId="muitypography-root">
    <w:name w:val="muitypography-root"/>
    <w:basedOn w:val="Normal"/>
    <w:rsid w:val="00775321"/>
    <w:pPr>
      <w:spacing w:before="100" w:beforeAutospacing="1" w:after="100" w:afterAutospacing="1"/>
    </w:pPr>
    <w:rPr>
      <w:sz w:val="24"/>
      <w:szCs w:val="24"/>
      <w:lang w:val="en-IE" w:eastAsia="en-GB"/>
    </w:rPr>
  </w:style>
  <w:style w:type="character" w:customStyle="1" w:styleId="post-date">
    <w:name w:val="post-date"/>
    <w:basedOn w:val="DefaultParagraphFont"/>
    <w:rsid w:val="00775321"/>
  </w:style>
  <w:style w:type="character" w:customStyle="1" w:styleId="post-by">
    <w:name w:val="post-by"/>
    <w:basedOn w:val="DefaultParagraphFont"/>
    <w:rsid w:val="00775321"/>
  </w:style>
  <w:style w:type="paragraph" w:customStyle="1" w:styleId="trail-item">
    <w:name w:val="trail-item"/>
    <w:basedOn w:val="Normal"/>
    <w:rsid w:val="00775321"/>
    <w:pPr>
      <w:spacing w:before="100" w:beforeAutospacing="1" w:after="100" w:afterAutospacing="1"/>
    </w:pPr>
    <w:rPr>
      <w:sz w:val="24"/>
      <w:szCs w:val="24"/>
      <w:lang w:val="en-IE" w:eastAsia="en-GB"/>
    </w:rPr>
  </w:style>
  <w:style w:type="paragraph" w:customStyle="1" w:styleId="msonormal0">
    <w:name w:val="msonormal"/>
    <w:basedOn w:val="Normal"/>
    <w:rsid w:val="00775321"/>
    <w:pPr>
      <w:spacing w:before="100" w:beforeAutospacing="1" w:after="100" w:afterAutospacing="1"/>
    </w:pPr>
    <w:rPr>
      <w:sz w:val="24"/>
      <w:szCs w:val="24"/>
      <w:lang w:val="en-IE" w:eastAsia="en-GB"/>
    </w:rPr>
  </w:style>
  <w:style w:type="paragraph" w:customStyle="1" w:styleId="kg-card">
    <w:name w:val="kg-card"/>
    <w:basedOn w:val="Normal"/>
    <w:rsid w:val="00775321"/>
    <w:pPr>
      <w:spacing w:before="100" w:beforeAutospacing="1" w:after="100" w:afterAutospacing="1"/>
    </w:pPr>
    <w:rPr>
      <w:sz w:val="24"/>
      <w:szCs w:val="24"/>
      <w:lang w:val="en-IE" w:eastAsia="en-GB"/>
    </w:rPr>
  </w:style>
  <w:style w:type="character" w:customStyle="1" w:styleId="tag-item">
    <w:name w:val="tag-item"/>
    <w:basedOn w:val="DefaultParagraphFont"/>
    <w:rsid w:val="00775321"/>
  </w:style>
  <w:style w:type="character" w:customStyle="1" w:styleId="url">
    <w:name w:val="url"/>
    <w:basedOn w:val="DefaultParagraphFont"/>
    <w:rsid w:val="00775321"/>
  </w:style>
  <w:style w:type="paragraph" w:customStyle="1" w:styleId="toclevel-1">
    <w:name w:val="toclevel-1"/>
    <w:basedOn w:val="Normal"/>
    <w:rsid w:val="00775321"/>
    <w:pPr>
      <w:spacing w:before="100" w:beforeAutospacing="1" w:after="100" w:afterAutospacing="1"/>
    </w:pPr>
    <w:rPr>
      <w:sz w:val="24"/>
      <w:szCs w:val="24"/>
      <w:lang w:val="en-IE" w:eastAsia="en-GB"/>
    </w:rPr>
  </w:style>
  <w:style w:type="character" w:customStyle="1" w:styleId="tocnumber">
    <w:name w:val="tocnumber"/>
    <w:basedOn w:val="DefaultParagraphFont"/>
    <w:rsid w:val="00775321"/>
  </w:style>
  <w:style w:type="character" w:customStyle="1" w:styleId="toctext">
    <w:name w:val="toctext"/>
    <w:basedOn w:val="DefaultParagraphFont"/>
    <w:rsid w:val="00775321"/>
  </w:style>
  <w:style w:type="character" w:customStyle="1" w:styleId="mw-headline">
    <w:name w:val="mw-headline"/>
    <w:basedOn w:val="DefaultParagraphFont"/>
    <w:rsid w:val="00775321"/>
  </w:style>
  <w:style w:type="paragraph" w:customStyle="1" w:styleId="text-14px">
    <w:name w:val="text-[14px]"/>
    <w:basedOn w:val="Normal"/>
    <w:rsid w:val="00775321"/>
    <w:pPr>
      <w:spacing w:before="100" w:beforeAutospacing="1" w:after="100" w:afterAutospacing="1"/>
    </w:pPr>
    <w:rPr>
      <w:sz w:val="24"/>
      <w:szCs w:val="24"/>
      <w:lang w:val="en-IE" w:eastAsia="en-GB"/>
    </w:rPr>
  </w:style>
  <w:style w:type="paragraph" w:customStyle="1" w:styleId="pw-published-date">
    <w:name w:val="pw-published-date"/>
    <w:basedOn w:val="Normal"/>
    <w:rsid w:val="00775321"/>
    <w:pPr>
      <w:spacing w:before="100" w:beforeAutospacing="1" w:after="100" w:afterAutospacing="1"/>
    </w:pPr>
    <w:rPr>
      <w:sz w:val="24"/>
      <w:szCs w:val="24"/>
      <w:lang w:val="en-IE" w:eastAsia="en-GB"/>
    </w:rPr>
  </w:style>
  <w:style w:type="character" w:customStyle="1" w:styleId="bn">
    <w:name w:val="bn"/>
    <w:basedOn w:val="DefaultParagraphFont"/>
    <w:rsid w:val="00775321"/>
  </w:style>
  <w:style w:type="paragraph" w:customStyle="1" w:styleId="pw-post-body-paragraph">
    <w:name w:val="pw-post-body-paragraph"/>
    <w:basedOn w:val="Normal"/>
    <w:rsid w:val="00775321"/>
    <w:pPr>
      <w:spacing w:before="100" w:beforeAutospacing="1" w:after="100" w:afterAutospacing="1"/>
    </w:pPr>
    <w:rPr>
      <w:sz w:val="24"/>
      <w:szCs w:val="24"/>
      <w:lang w:val="en-IE" w:eastAsia="en-GB"/>
    </w:rPr>
  </w:style>
  <w:style w:type="paragraph" w:customStyle="1" w:styleId="lh">
    <w:name w:val="lh"/>
    <w:basedOn w:val="Normal"/>
    <w:rsid w:val="00775321"/>
    <w:pPr>
      <w:spacing w:before="100" w:beforeAutospacing="1" w:after="100" w:afterAutospacing="1"/>
    </w:pPr>
    <w:rPr>
      <w:sz w:val="24"/>
      <w:szCs w:val="24"/>
      <w:lang w:val="en-IE" w:eastAsia="en-GB"/>
    </w:rPr>
  </w:style>
  <w:style w:type="character" w:customStyle="1" w:styleId="like-button-text">
    <w:name w:val="like-button-text"/>
    <w:basedOn w:val="DefaultParagraphFont"/>
    <w:rsid w:val="00775321"/>
  </w:style>
  <w:style w:type="character" w:customStyle="1" w:styleId="toc-outline">
    <w:name w:val="toc-outline"/>
    <w:basedOn w:val="DefaultParagraphFont"/>
    <w:rsid w:val="00775321"/>
  </w:style>
  <w:style w:type="paragraph" w:customStyle="1" w:styleId="s3">
    <w:name w:val="s3"/>
    <w:basedOn w:val="Normal"/>
    <w:rsid w:val="00775321"/>
    <w:pPr>
      <w:spacing w:before="100" w:beforeAutospacing="1" w:after="100" w:afterAutospacing="1"/>
    </w:pPr>
    <w:rPr>
      <w:sz w:val="24"/>
      <w:szCs w:val="24"/>
      <w:lang w:val="en-IE" w:eastAsia="en-GB"/>
    </w:rPr>
  </w:style>
  <w:style w:type="character" w:customStyle="1" w:styleId="s4">
    <w:name w:val="s4"/>
    <w:basedOn w:val="DefaultParagraphFont"/>
    <w:rsid w:val="00775321"/>
  </w:style>
  <w:style w:type="character" w:customStyle="1" w:styleId="model-title">
    <w:name w:val="model-title"/>
    <w:basedOn w:val="DefaultParagraphFont"/>
    <w:rsid w:val="00775321"/>
  </w:style>
  <w:style w:type="paragraph" w:customStyle="1" w:styleId="p1">
    <w:name w:val="p1"/>
    <w:basedOn w:val="Normal"/>
    <w:rsid w:val="00775321"/>
    <w:pPr>
      <w:spacing w:before="100" w:beforeAutospacing="1" w:after="100" w:afterAutospacing="1"/>
    </w:pPr>
    <w:rPr>
      <w:sz w:val="24"/>
      <w:szCs w:val="24"/>
      <w:lang w:val="en-IE" w:eastAsia="en-GB"/>
    </w:rPr>
  </w:style>
  <w:style w:type="character" w:customStyle="1" w:styleId="s1">
    <w:name w:val="s1"/>
    <w:basedOn w:val="DefaultParagraphFont"/>
    <w:rsid w:val="00775321"/>
  </w:style>
  <w:style w:type="paragraph" w:customStyle="1" w:styleId="li1">
    <w:name w:val="li1"/>
    <w:basedOn w:val="Normal"/>
    <w:rsid w:val="00775321"/>
    <w:pPr>
      <w:spacing w:before="100" w:beforeAutospacing="1" w:after="100" w:afterAutospacing="1"/>
    </w:pPr>
    <w:rPr>
      <w:sz w:val="24"/>
      <w:szCs w:val="24"/>
      <w:lang w:val="en-IE" w:eastAsia="en-GB"/>
    </w:rPr>
  </w:style>
  <w:style w:type="character" w:customStyle="1" w:styleId="s2">
    <w:name w:val="s2"/>
    <w:basedOn w:val="DefaultParagraphFont"/>
    <w:rsid w:val="00775321"/>
  </w:style>
  <w:style w:type="character" w:customStyle="1" w:styleId="enn">
    <w:name w:val="en_n"/>
    <w:basedOn w:val="DefaultParagraphFont"/>
    <w:rsid w:val="00775321"/>
  </w:style>
  <w:style w:type="character" w:customStyle="1" w:styleId="em0">
    <w:name w:val="em_0"/>
    <w:basedOn w:val="DefaultParagraphFont"/>
    <w:rsid w:val="00775321"/>
  </w:style>
  <w:style w:type="character" w:customStyle="1" w:styleId="df">
    <w:name w:val="d_f"/>
    <w:basedOn w:val="DefaultParagraphFont"/>
    <w:rsid w:val="00775321"/>
  </w:style>
  <w:style w:type="character" w:customStyle="1" w:styleId="ge">
    <w:name w:val="g_e"/>
    <w:basedOn w:val="DefaultParagraphFont"/>
    <w:rsid w:val="00775321"/>
  </w:style>
  <w:style w:type="paragraph" w:customStyle="1" w:styleId="mz12ndqf">
    <w:name w:val="m_z12ndqf"/>
    <w:basedOn w:val="Normal"/>
    <w:rsid w:val="00775321"/>
    <w:pPr>
      <w:spacing w:before="100" w:beforeAutospacing="1" w:after="100" w:afterAutospacing="1"/>
    </w:pPr>
    <w:rPr>
      <w:sz w:val="24"/>
      <w:szCs w:val="24"/>
      <w:lang w:val="en-IE" w:eastAsia="en-GB"/>
    </w:rPr>
  </w:style>
  <w:style w:type="character" w:customStyle="1" w:styleId="ub">
    <w:name w:val="u_b"/>
    <w:basedOn w:val="DefaultParagraphFont"/>
    <w:rsid w:val="00775321"/>
  </w:style>
  <w:style w:type="character" w:customStyle="1" w:styleId="un">
    <w:name w:val="u_n"/>
    <w:basedOn w:val="DefaultParagraphFont"/>
    <w:rsid w:val="00775321"/>
  </w:style>
  <w:style w:type="character" w:customStyle="1" w:styleId="c4z29wjxl">
    <w:name w:val="c4_z29wjxl"/>
    <w:basedOn w:val="DefaultParagraphFont"/>
    <w:rsid w:val="00775321"/>
  </w:style>
  <w:style w:type="character" w:customStyle="1" w:styleId="efq7">
    <w:name w:val="e_fq7"/>
    <w:basedOn w:val="DefaultParagraphFont"/>
    <w:rsid w:val="00775321"/>
  </w:style>
  <w:style w:type="character" w:customStyle="1" w:styleId="apple-tab-span">
    <w:name w:val="apple-tab-span"/>
    <w:rsid w:val="00775321"/>
  </w:style>
  <w:style w:type="paragraph" w:customStyle="1" w:styleId="bn1">
    <w:name w:val="bn1"/>
    <w:basedOn w:val="Normal"/>
    <w:rsid w:val="00775321"/>
    <w:pPr>
      <w:spacing w:before="100" w:beforeAutospacing="1" w:after="100" w:afterAutospacing="1"/>
    </w:pPr>
    <w:rPr>
      <w:sz w:val="24"/>
      <w:szCs w:val="24"/>
      <w:lang w:val="en-GB" w:eastAsia="en-GB"/>
    </w:rPr>
  </w:style>
  <w:style w:type="character" w:customStyle="1" w:styleId="pw-responses-count">
    <w:name w:val="pw-responses-count"/>
    <w:rsid w:val="00775321"/>
  </w:style>
  <w:style w:type="paragraph" w:customStyle="1" w:styleId="jh">
    <w:name w:val="jh"/>
    <w:basedOn w:val="Normal"/>
    <w:rsid w:val="00775321"/>
    <w:pPr>
      <w:spacing w:before="100" w:beforeAutospacing="1" w:after="100" w:afterAutospacing="1"/>
    </w:pPr>
    <w:rPr>
      <w:sz w:val="24"/>
      <w:szCs w:val="24"/>
      <w:lang w:val="en-GB" w:eastAsia="en-GB"/>
    </w:rPr>
  </w:style>
  <w:style w:type="paragraph" w:customStyle="1" w:styleId="sharedstyledcomponentsparagraph-sc-1rtdm75-24">
    <w:name w:val="sharedstyledcomponents__paragraph-sc-1rtdm75-24"/>
    <w:basedOn w:val="Normal"/>
    <w:rsid w:val="00775321"/>
    <w:pPr>
      <w:spacing w:before="100" w:beforeAutospacing="1" w:after="100" w:afterAutospacing="1"/>
    </w:pPr>
    <w:rPr>
      <w:sz w:val="24"/>
      <w:szCs w:val="24"/>
      <w:lang w:val="en-GB" w:eastAsia="en-GB"/>
    </w:rPr>
  </w:style>
  <w:style w:type="paragraph" w:customStyle="1" w:styleId="jv">
    <w:name w:val="jv"/>
    <w:basedOn w:val="Normal"/>
    <w:rsid w:val="00775321"/>
    <w:pPr>
      <w:spacing w:before="100" w:beforeAutospacing="1" w:after="100" w:afterAutospacing="1"/>
    </w:pPr>
    <w:rPr>
      <w:sz w:val="24"/>
      <w:szCs w:val="24"/>
      <w:lang w:val="en-GB" w:eastAsia="en-GB"/>
    </w:rPr>
  </w:style>
  <w:style w:type="paragraph" w:customStyle="1" w:styleId="idea-campaign">
    <w:name w:val="idea-campaign"/>
    <w:basedOn w:val="Normal"/>
    <w:rsid w:val="00775321"/>
    <w:pPr>
      <w:spacing w:before="100" w:beforeAutospacing="1" w:after="100" w:afterAutospacing="1"/>
    </w:pPr>
    <w:rPr>
      <w:sz w:val="24"/>
      <w:szCs w:val="24"/>
      <w:lang w:val="en-GB" w:eastAsia="en-GB"/>
    </w:rPr>
  </w:style>
  <w:style w:type="character" w:customStyle="1" w:styleId="label">
    <w:name w:val="label"/>
    <w:rsid w:val="00775321"/>
  </w:style>
  <w:style w:type="character" w:customStyle="1" w:styleId="text-muted">
    <w:name w:val="text-muted"/>
    <w:rsid w:val="00775321"/>
  </w:style>
  <w:style w:type="character" w:customStyle="1" w:styleId="font-weight-bold">
    <w:name w:val="font-weight-bold"/>
    <w:rsid w:val="00775321"/>
  </w:style>
  <w:style w:type="character" w:customStyle="1" w:styleId="tag-label">
    <w:name w:val="tag-label"/>
    <w:rsid w:val="00775321"/>
  </w:style>
  <w:style w:type="character" w:customStyle="1" w:styleId="btn-label">
    <w:name w:val="btn-label"/>
    <w:rsid w:val="00775321"/>
  </w:style>
  <w:style w:type="character" w:customStyle="1" w:styleId="count">
    <w:name w:val="count"/>
    <w:rsid w:val="00775321"/>
  </w:style>
  <w:style w:type="character" w:customStyle="1" w:styleId="sr-only">
    <w:name w:val="sr-only"/>
    <w:rsid w:val="00775321"/>
  </w:style>
  <w:style w:type="character" w:customStyle="1" w:styleId="text-truncate">
    <w:name w:val="text-truncate"/>
    <w:rsid w:val="00775321"/>
  </w:style>
  <w:style w:type="character" w:customStyle="1" w:styleId="text-capitalize">
    <w:name w:val="text-capitalize"/>
    <w:rsid w:val="00775321"/>
  </w:style>
  <w:style w:type="paragraph" w:customStyle="1" w:styleId="mb-0">
    <w:name w:val="mb-0"/>
    <w:basedOn w:val="Normal"/>
    <w:rsid w:val="00775321"/>
    <w:pPr>
      <w:spacing w:before="100" w:beforeAutospacing="1" w:after="100" w:afterAutospacing="1"/>
    </w:pPr>
    <w:rPr>
      <w:sz w:val="24"/>
      <w:szCs w:val="24"/>
      <w:lang w:val="en-GB" w:eastAsia="en-GB"/>
    </w:rPr>
  </w:style>
  <w:style w:type="character" w:customStyle="1" w:styleId="authorlink">
    <w:name w:val="author_link"/>
    <w:basedOn w:val="DefaultParagraphFont"/>
    <w:rsid w:val="00775321"/>
  </w:style>
  <w:style w:type="paragraph" w:customStyle="1" w:styleId="researchpaperinfo-sc-17pi5w9-3">
    <w:name w:val="researchpaper__info-sc-17pi5w9-3"/>
    <w:basedOn w:val="Normal"/>
    <w:rsid w:val="00775321"/>
    <w:pPr>
      <w:spacing w:before="100" w:beforeAutospacing="1" w:after="100" w:afterAutospacing="1"/>
    </w:pPr>
    <w:rPr>
      <w:sz w:val="24"/>
      <w:szCs w:val="24"/>
      <w:lang w:val="en-IE" w:eastAsia="en-GB"/>
    </w:rPr>
  </w:style>
  <w:style w:type="paragraph" w:customStyle="1" w:styleId="researchpapertags-sc-17pi5w9-4">
    <w:name w:val="researchpaper__tags-sc-17pi5w9-4"/>
    <w:basedOn w:val="Normal"/>
    <w:rsid w:val="00775321"/>
    <w:pPr>
      <w:spacing w:before="100" w:beforeAutospacing="1" w:after="100" w:afterAutospacing="1"/>
    </w:pPr>
    <w:rPr>
      <w:sz w:val="24"/>
      <w:szCs w:val="24"/>
      <w:lang w:val="en-IE" w:eastAsia="en-GB"/>
    </w:rPr>
  </w:style>
  <w:style w:type="character" w:customStyle="1" w:styleId="tagcontainer-sc-xv4p36-0">
    <w:name w:val="tag__container-sc-xv4p36-0"/>
    <w:basedOn w:val="DefaultParagraphFont"/>
    <w:rsid w:val="00775321"/>
  </w:style>
  <w:style w:type="character" w:customStyle="1" w:styleId="visuallyhidden-sc-1ml8dyg-0">
    <w:name w:val="visuallyhidden-sc-1ml8dyg-0"/>
    <w:basedOn w:val="DefaultParagraphFont"/>
    <w:rsid w:val="00775321"/>
  </w:style>
  <w:style w:type="character" w:customStyle="1" w:styleId="posterinformationavatarcontainer-sc-lt7mix-0">
    <w:name w:val="posterinformation__avatarcontainer-sc-lt7mix-0"/>
    <w:basedOn w:val="DefaultParagraphFont"/>
    <w:rsid w:val="00775321"/>
  </w:style>
  <w:style w:type="character" w:customStyle="1" w:styleId="verifiedlabelcontent-sc-bzg1a3-1">
    <w:name w:val="verifiedlabel__content-sc-bzg1a3-1"/>
    <w:basedOn w:val="DefaultParagraphFont"/>
    <w:rsid w:val="00775321"/>
  </w:style>
  <w:style w:type="character" w:customStyle="1" w:styleId="text-sc-bth1fp-0">
    <w:name w:val="text-sc-bth1fp-0"/>
    <w:basedOn w:val="DefaultParagraphFont"/>
    <w:rsid w:val="00775321"/>
  </w:style>
  <w:style w:type="character" w:customStyle="1" w:styleId="mf-jss3722">
    <w:name w:val="mf-jss3722"/>
    <w:basedOn w:val="DefaultParagraphFont"/>
    <w:rsid w:val="00775321"/>
  </w:style>
  <w:style w:type="character" w:customStyle="1" w:styleId="style-scope">
    <w:name w:val="style-scope"/>
    <w:basedOn w:val="DefaultParagraphFont"/>
    <w:rsid w:val="00775321"/>
  </w:style>
  <w:style w:type="character" w:customStyle="1" w:styleId="gatsby-resp-image-wrapper">
    <w:name w:val="gatsby-resp-image-wrapper"/>
    <w:basedOn w:val="DefaultParagraphFont"/>
    <w:rsid w:val="00775321"/>
  </w:style>
  <w:style w:type="character" w:customStyle="1" w:styleId="std">
    <w:name w:val="std"/>
    <w:basedOn w:val="DefaultParagraphFont"/>
    <w:rsid w:val="00775321"/>
  </w:style>
  <w:style w:type="character" w:customStyle="1" w:styleId="c1">
    <w:name w:val="c1"/>
    <w:basedOn w:val="DefaultParagraphFont"/>
    <w:rsid w:val="00775321"/>
  </w:style>
  <w:style w:type="character" w:customStyle="1" w:styleId="w">
    <w:name w:val="w"/>
    <w:basedOn w:val="DefaultParagraphFont"/>
    <w:rsid w:val="00775321"/>
  </w:style>
  <w:style w:type="character" w:customStyle="1" w:styleId="kr">
    <w:name w:val="kr"/>
    <w:basedOn w:val="DefaultParagraphFont"/>
    <w:rsid w:val="00775321"/>
  </w:style>
  <w:style w:type="character" w:customStyle="1" w:styleId="n">
    <w:name w:val="n"/>
    <w:basedOn w:val="DefaultParagraphFont"/>
    <w:rsid w:val="00775321"/>
  </w:style>
  <w:style w:type="character" w:customStyle="1" w:styleId="ow">
    <w:name w:val="ow"/>
    <w:basedOn w:val="DefaultParagraphFont"/>
    <w:rsid w:val="00775321"/>
  </w:style>
  <w:style w:type="character" w:customStyle="1" w:styleId="o">
    <w:name w:val="o"/>
    <w:basedOn w:val="DefaultParagraphFont"/>
    <w:rsid w:val="00775321"/>
  </w:style>
  <w:style w:type="character" w:customStyle="1" w:styleId="mi">
    <w:name w:val="mi"/>
    <w:basedOn w:val="DefaultParagraphFont"/>
    <w:rsid w:val="00775321"/>
  </w:style>
  <w:style w:type="character" w:customStyle="1" w:styleId="pre">
    <w:name w:val="pre"/>
    <w:basedOn w:val="DefaultParagraphFont"/>
    <w:rsid w:val="00775321"/>
  </w:style>
  <w:style w:type="character" w:customStyle="1" w:styleId="nf">
    <w:name w:val="nf"/>
    <w:basedOn w:val="DefaultParagraphFont"/>
    <w:rsid w:val="00775321"/>
  </w:style>
  <w:style w:type="character" w:customStyle="1" w:styleId="kt">
    <w:name w:val="kt"/>
    <w:basedOn w:val="DefaultParagraphFont"/>
    <w:rsid w:val="00775321"/>
  </w:style>
  <w:style w:type="character" w:customStyle="1" w:styleId="p">
    <w:name w:val="p"/>
    <w:basedOn w:val="DefaultParagraphFont"/>
    <w:rsid w:val="00775321"/>
  </w:style>
  <w:style w:type="character" w:customStyle="1" w:styleId="pl-c1">
    <w:name w:val="pl-c1"/>
    <w:basedOn w:val="DefaultParagraphFont"/>
    <w:rsid w:val="00775321"/>
  </w:style>
  <w:style w:type="character" w:customStyle="1" w:styleId="pl-s">
    <w:name w:val="pl-s"/>
    <w:basedOn w:val="DefaultParagraphFont"/>
    <w:rsid w:val="00775321"/>
  </w:style>
  <w:style w:type="character" w:customStyle="1" w:styleId="pl-pds">
    <w:name w:val="pl-pds"/>
    <w:basedOn w:val="DefaultParagraphFont"/>
    <w:rsid w:val="00775321"/>
  </w:style>
  <w:style w:type="character" w:customStyle="1" w:styleId="pl-smi">
    <w:name w:val="pl-smi"/>
    <w:basedOn w:val="DefaultParagraphFont"/>
    <w:rsid w:val="00775321"/>
  </w:style>
  <w:style w:type="character" w:customStyle="1" w:styleId="pl-c">
    <w:name w:val="pl-c"/>
    <w:basedOn w:val="DefaultParagraphFont"/>
    <w:rsid w:val="00775321"/>
  </w:style>
  <w:style w:type="character" w:customStyle="1" w:styleId="pl-k">
    <w:name w:val="pl-k"/>
    <w:basedOn w:val="DefaultParagraphFont"/>
    <w:rsid w:val="00775321"/>
  </w:style>
  <w:style w:type="character" w:customStyle="1" w:styleId="pl-en">
    <w:name w:val="pl-en"/>
    <w:basedOn w:val="DefaultParagraphFont"/>
    <w:rsid w:val="00775321"/>
  </w:style>
  <w:style w:type="character" w:customStyle="1" w:styleId="pl-ent">
    <w:name w:val="pl-ent"/>
    <w:basedOn w:val="DefaultParagraphFont"/>
    <w:rsid w:val="00775321"/>
  </w:style>
  <w:style w:type="character" w:customStyle="1" w:styleId="pl-e">
    <w:name w:val="pl-e"/>
    <w:basedOn w:val="DefaultParagraphFont"/>
    <w:rsid w:val="00775321"/>
  </w:style>
  <w:style w:type="character" w:customStyle="1" w:styleId="doc">
    <w:name w:val="doc"/>
    <w:basedOn w:val="DefaultParagraphFont"/>
    <w:rsid w:val="00775321"/>
  </w:style>
  <w:style w:type="paragraph" w:customStyle="1" w:styleId="Caption1">
    <w:name w:val="Caption1"/>
    <w:basedOn w:val="Normal"/>
    <w:rsid w:val="00775321"/>
    <w:pPr>
      <w:spacing w:before="100" w:beforeAutospacing="1" w:after="100" w:afterAutospacing="1"/>
    </w:pPr>
    <w:rPr>
      <w:sz w:val="24"/>
      <w:szCs w:val="24"/>
      <w:lang w:val="en-IE" w:eastAsia="en-GB"/>
    </w:rPr>
  </w:style>
  <w:style w:type="character" w:customStyle="1" w:styleId="caption-text">
    <w:name w:val="caption-text"/>
    <w:basedOn w:val="DefaultParagraphFont"/>
    <w:rsid w:val="00775321"/>
  </w:style>
  <w:style w:type="paragraph" w:customStyle="1" w:styleId="toctree-l1">
    <w:name w:val="toctree-l1"/>
    <w:basedOn w:val="Normal"/>
    <w:rsid w:val="00775321"/>
    <w:pPr>
      <w:spacing w:before="100" w:beforeAutospacing="1" w:after="100" w:afterAutospacing="1"/>
    </w:pPr>
    <w:rPr>
      <w:sz w:val="24"/>
      <w:szCs w:val="24"/>
      <w:lang w:val="en-IE" w:eastAsia="en-GB"/>
    </w:rPr>
  </w:style>
  <w:style w:type="paragraph" w:customStyle="1" w:styleId="toctree-l2">
    <w:name w:val="toctree-l2"/>
    <w:basedOn w:val="Normal"/>
    <w:rsid w:val="00775321"/>
    <w:pPr>
      <w:spacing w:before="100" w:beforeAutospacing="1" w:after="100" w:afterAutospacing="1"/>
    </w:pPr>
    <w:rPr>
      <w:sz w:val="24"/>
      <w:szCs w:val="24"/>
      <w:lang w:val="en-IE" w:eastAsia="en-GB"/>
    </w:rPr>
  </w:style>
  <w:style w:type="paragraph" w:customStyle="1" w:styleId="admonition-title">
    <w:name w:val="admonition-title"/>
    <w:basedOn w:val="Normal"/>
    <w:rsid w:val="00775321"/>
    <w:pPr>
      <w:spacing w:before="100" w:beforeAutospacing="1" w:after="100" w:afterAutospacing="1"/>
    </w:pPr>
    <w:rPr>
      <w:sz w:val="24"/>
      <w:szCs w:val="24"/>
      <w:lang w:val="en-IE" w:eastAsia="en-GB"/>
    </w:rPr>
  </w:style>
  <w:style w:type="character" w:customStyle="1" w:styleId="xref">
    <w:name w:val="xref"/>
    <w:basedOn w:val="DefaultParagraphFont"/>
    <w:rsid w:val="00775321"/>
  </w:style>
  <w:style w:type="character" w:customStyle="1" w:styleId="cm">
    <w:name w:val="cm"/>
    <w:basedOn w:val="DefaultParagraphFont"/>
    <w:rsid w:val="00775321"/>
  </w:style>
  <w:style w:type="character" w:customStyle="1" w:styleId="nn">
    <w:name w:val="nn"/>
    <w:basedOn w:val="DefaultParagraphFont"/>
    <w:rsid w:val="00775321"/>
  </w:style>
  <w:style w:type="character" w:styleId="HTMLCite">
    <w:name w:val="HTML Cite"/>
    <w:uiPriority w:val="99"/>
    <w:semiHidden/>
    <w:unhideWhenUsed/>
    <w:rsid w:val="00775321"/>
    <w:rPr>
      <w:i/>
      <w:iCs/>
    </w:rPr>
  </w:style>
  <w:style w:type="character" w:customStyle="1" w:styleId="m">
    <w:name w:val="m"/>
    <w:basedOn w:val="DefaultParagraphFont"/>
    <w:rsid w:val="00775321"/>
  </w:style>
  <w:style w:type="character" w:customStyle="1" w:styleId="nt">
    <w:name w:val="nt"/>
    <w:basedOn w:val="DefaultParagraphFont"/>
    <w:rsid w:val="00775321"/>
  </w:style>
  <w:style w:type="paragraph" w:customStyle="1" w:styleId="plantuml">
    <w:name w:val="plantuml"/>
    <w:basedOn w:val="Normal"/>
    <w:rsid w:val="00775321"/>
    <w:pPr>
      <w:spacing w:before="100" w:beforeAutospacing="1" w:after="100" w:afterAutospacing="1"/>
    </w:pPr>
    <w:rPr>
      <w:sz w:val="24"/>
      <w:szCs w:val="24"/>
      <w:lang w:val="en-IE" w:eastAsia="en-GB"/>
    </w:rPr>
  </w:style>
  <w:style w:type="character" w:customStyle="1" w:styleId="k">
    <w:name w:val="k"/>
    <w:basedOn w:val="DefaultParagraphFont"/>
    <w:rsid w:val="00775321"/>
  </w:style>
  <w:style w:type="character" w:customStyle="1" w:styleId="kc">
    <w:name w:val="kc"/>
    <w:basedOn w:val="DefaultParagraphFont"/>
    <w:rsid w:val="00775321"/>
  </w:style>
  <w:style w:type="character" w:customStyle="1" w:styleId="counter">
    <w:name w:val="counter"/>
    <w:basedOn w:val="DefaultParagraphFont"/>
    <w:rsid w:val="00272F8E"/>
  </w:style>
  <w:style w:type="paragraph" w:customStyle="1" w:styleId="box-row">
    <w:name w:val="box-row"/>
    <w:basedOn w:val="Normal"/>
    <w:rsid w:val="00272F8E"/>
    <w:pPr>
      <w:spacing w:before="100" w:beforeAutospacing="1" w:after="100" w:afterAutospacing="1"/>
    </w:pPr>
    <w:rPr>
      <w:sz w:val="24"/>
      <w:szCs w:val="24"/>
      <w:lang w:val="en-IE"/>
    </w:rPr>
  </w:style>
  <w:style w:type="character" w:customStyle="1" w:styleId="truncate">
    <w:name w:val="truncate"/>
    <w:basedOn w:val="DefaultParagraphFont"/>
    <w:rsid w:val="00272F8E"/>
  </w:style>
  <w:style w:type="paragraph" w:customStyle="1" w:styleId="my-2">
    <w:name w:val="my-2"/>
    <w:basedOn w:val="Normal"/>
    <w:rsid w:val="00272F8E"/>
    <w:pPr>
      <w:spacing w:before="100" w:beforeAutospacing="1" w:after="100" w:afterAutospacing="1"/>
    </w:pPr>
    <w:rPr>
      <w:sz w:val="24"/>
      <w:szCs w:val="24"/>
      <w:lang w:val="en-IE"/>
    </w:rPr>
  </w:style>
  <w:style w:type="character" w:customStyle="1" w:styleId="pl-s1">
    <w:name w:val="pl-s1"/>
    <w:basedOn w:val="DefaultParagraphFont"/>
    <w:rsid w:val="00272F8E"/>
  </w:style>
  <w:style w:type="character" w:customStyle="1" w:styleId="pl-kos">
    <w:name w:val="pl-kos"/>
    <w:basedOn w:val="DefaultParagraphFont"/>
    <w:rsid w:val="00272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610062">
      <w:bodyDiv w:val="1"/>
      <w:marLeft w:val="0"/>
      <w:marRight w:val="0"/>
      <w:marTop w:val="0"/>
      <w:marBottom w:val="0"/>
      <w:divBdr>
        <w:top w:val="none" w:sz="0" w:space="0" w:color="auto"/>
        <w:left w:val="none" w:sz="0" w:space="0" w:color="auto"/>
        <w:bottom w:val="none" w:sz="0" w:space="0" w:color="auto"/>
        <w:right w:val="none" w:sz="0" w:space="0" w:color="auto"/>
      </w:divBdr>
      <w:divsChild>
        <w:div w:id="1747189868">
          <w:marLeft w:val="0"/>
          <w:marRight w:val="0"/>
          <w:marTop w:val="0"/>
          <w:marBottom w:val="0"/>
          <w:divBdr>
            <w:top w:val="none" w:sz="0" w:space="0" w:color="auto"/>
            <w:left w:val="none" w:sz="0" w:space="0" w:color="auto"/>
            <w:bottom w:val="none" w:sz="0" w:space="0" w:color="auto"/>
            <w:right w:val="none" w:sz="0" w:space="0" w:color="auto"/>
          </w:divBdr>
        </w:div>
        <w:div w:id="921138515">
          <w:marLeft w:val="0"/>
          <w:marRight w:val="0"/>
          <w:marTop w:val="120"/>
          <w:marBottom w:val="0"/>
          <w:divBdr>
            <w:top w:val="none" w:sz="0" w:space="0" w:color="auto"/>
            <w:left w:val="none" w:sz="0" w:space="0" w:color="auto"/>
            <w:bottom w:val="none" w:sz="0" w:space="0" w:color="auto"/>
            <w:right w:val="none" w:sz="0" w:space="0" w:color="auto"/>
          </w:divBdr>
        </w:div>
        <w:div w:id="148325487">
          <w:marLeft w:val="0"/>
          <w:marRight w:val="0"/>
          <w:marTop w:val="0"/>
          <w:marBottom w:val="0"/>
          <w:divBdr>
            <w:top w:val="none" w:sz="0" w:space="0" w:color="auto"/>
            <w:left w:val="none" w:sz="0" w:space="0" w:color="auto"/>
            <w:bottom w:val="none" w:sz="0" w:space="0" w:color="auto"/>
            <w:right w:val="none" w:sz="0" w:space="0" w:color="auto"/>
          </w:divBdr>
          <w:divsChild>
            <w:div w:id="505050410">
              <w:marLeft w:val="0"/>
              <w:marRight w:val="0"/>
              <w:marTop w:val="0"/>
              <w:marBottom w:val="0"/>
              <w:divBdr>
                <w:top w:val="none" w:sz="0" w:space="0" w:color="auto"/>
                <w:left w:val="none" w:sz="0" w:space="0" w:color="auto"/>
                <w:bottom w:val="none" w:sz="0" w:space="0" w:color="auto"/>
                <w:right w:val="none" w:sz="0" w:space="0" w:color="auto"/>
              </w:divBdr>
              <w:divsChild>
                <w:div w:id="542403434">
                  <w:marLeft w:val="0"/>
                  <w:marRight w:val="0"/>
                  <w:marTop w:val="0"/>
                  <w:marBottom w:val="0"/>
                  <w:divBdr>
                    <w:top w:val="none" w:sz="0" w:space="0" w:color="auto"/>
                    <w:left w:val="none" w:sz="0" w:space="0" w:color="auto"/>
                    <w:bottom w:val="none" w:sz="0" w:space="0" w:color="auto"/>
                    <w:right w:val="none" w:sz="0" w:space="0" w:color="auto"/>
                  </w:divBdr>
                  <w:divsChild>
                    <w:div w:id="490486152">
                      <w:marLeft w:val="0"/>
                      <w:marRight w:val="0"/>
                      <w:marTop w:val="0"/>
                      <w:marBottom w:val="0"/>
                      <w:divBdr>
                        <w:top w:val="none" w:sz="0" w:space="0" w:color="auto"/>
                        <w:left w:val="none" w:sz="0" w:space="0" w:color="auto"/>
                        <w:bottom w:val="none" w:sz="0" w:space="0" w:color="auto"/>
                        <w:right w:val="none" w:sz="0" w:space="0" w:color="auto"/>
                      </w:divBdr>
                      <w:divsChild>
                        <w:div w:id="706954842">
                          <w:marLeft w:val="0"/>
                          <w:marRight w:val="0"/>
                          <w:marTop w:val="0"/>
                          <w:marBottom w:val="0"/>
                          <w:divBdr>
                            <w:top w:val="none" w:sz="0" w:space="0" w:color="auto"/>
                            <w:left w:val="none" w:sz="0" w:space="0" w:color="auto"/>
                            <w:bottom w:val="none" w:sz="0" w:space="0" w:color="auto"/>
                            <w:right w:val="none" w:sz="0" w:space="0" w:color="auto"/>
                          </w:divBdr>
                          <w:divsChild>
                            <w:div w:id="870534874">
                              <w:marLeft w:val="0"/>
                              <w:marRight w:val="0"/>
                              <w:marTop w:val="0"/>
                              <w:marBottom w:val="0"/>
                              <w:divBdr>
                                <w:top w:val="single" w:sz="24" w:space="0" w:color="auto"/>
                                <w:left w:val="single" w:sz="24" w:space="0" w:color="auto"/>
                                <w:bottom w:val="single" w:sz="24" w:space="0" w:color="auto"/>
                                <w:right w:val="single" w:sz="24" w:space="0" w:color="auto"/>
                              </w:divBdr>
                              <w:divsChild>
                                <w:div w:id="453061023">
                                  <w:marLeft w:val="0"/>
                                  <w:marRight w:val="0"/>
                                  <w:marTop w:val="0"/>
                                  <w:marBottom w:val="0"/>
                                  <w:divBdr>
                                    <w:top w:val="single" w:sz="24" w:space="0" w:color="auto"/>
                                    <w:left w:val="single" w:sz="24" w:space="0" w:color="auto"/>
                                    <w:bottom w:val="single" w:sz="24" w:space="0" w:color="auto"/>
                                    <w:right w:val="single" w:sz="24" w:space="0" w:color="auto"/>
                                  </w:divBdr>
                                </w:div>
                                <w:div w:id="311832050">
                                  <w:marLeft w:val="0"/>
                                  <w:marRight w:val="0"/>
                                  <w:marTop w:val="0"/>
                                  <w:marBottom w:val="0"/>
                                  <w:divBdr>
                                    <w:top w:val="none" w:sz="0" w:space="0" w:color="auto"/>
                                    <w:left w:val="none" w:sz="0" w:space="0" w:color="auto"/>
                                    <w:bottom w:val="none" w:sz="0" w:space="0" w:color="auto"/>
                                    <w:right w:val="none" w:sz="0" w:space="0" w:color="auto"/>
                                  </w:divBdr>
                                  <w:divsChild>
                                    <w:div w:id="1443110715">
                                      <w:marLeft w:val="0"/>
                                      <w:marRight w:val="0"/>
                                      <w:marTop w:val="0"/>
                                      <w:marBottom w:val="0"/>
                                      <w:divBdr>
                                        <w:top w:val="none" w:sz="0" w:space="0" w:color="auto"/>
                                        <w:left w:val="none" w:sz="0" w:space="0" w:color="auto"/>
                                        <w:bottom w:val="none" w:sz="0" w:space="0" w:color="auto"/>
                                        <w:right w:val="none" w:sz="0" w:space="0" w:color="auto"/>
                                      </w:divBdr>
                                    </w:div>
                                    <w:div w:id="158929681">
                                      <w:marLeft w:val="0"/>
                                      <w:marRight w:val="0"/>
                                      <w:marTop w:val="0"/>
                                      <w:marBottom w:val="0"/>
                                      <w:divBdr>
                                        <w:top w:val="none" w:sz="0" w:space="0" w:color="auto"/>
                                        <w:left w:val="none" w:sz="0" w:space="0" w:color="auto"/>
                                        <w:bottom w:val="none" w:sz="0" w:space="0" w:color="auto"/>
                                        <w:right w:val="none" w:sz="0" w:space="0" w:color="auto"/>
                                      </w:divBdr>
                                    </w:div>
                                    <w:div w:id="2005354802">
                                      <w:marLeft w:val="0"/>
                                      <w:marRight w:val="0"/>
                                      <w:marTop w:val="0"/>
                                      <w:marBottom w:val="0"/>
                                      <w:divBdr>
                                        <w:top w:val="none" w:sz="0" w:space="0" w:color="auto"/>
                                        <w:left w:val="none" w:sz="0" w:space="0" w:color="auto"/>
                                        <w:bottom w:val="none" w:sz="0" w:space="0" w:color="auto"/>
                                        <w:right w:val="none" w:sz="0" w:space="0" w:color="auto"/>
                                      </w:divBdr>
                                    </w:div>
                                    <w:div w:id="328406725">
                                      <w:marLeft w:val="0"/>
                                      <w:marRight w:val="0"/>
                                      <w:marTop w:val="0"/>
                                      <w:marBottom w:val="0"/>
                                      <w:divBdr>
                                        <w:top w:val="none" w:sz="0" w:space="0" w:color="auto"/>
                                        <w:left w:val="none" w:sz="0" w:space="0" w:color="auto"/>
                                        <w:bottom w:val="none" w:sz="0" w:space="0" w:color="auto"/>
                                        <w:right w:val="none" w:sz="0" w:space="0" w:color="auto"/>
                                      </w:divBdr>
                                    </w:div>
                                    <w:div w:id="594093407">
                                      <w:marLeft w:val="0"/>
                                      <w:marRight w:val="0"/>
                                      <w:marTop w:val="0"/>
                                      <w:marBottom w:val="0"/>
                                      <w:divBdr>
                                        <w:top w:val="none" w:sz="0" w:space="0" w:color="auto"/>
                                        <w:left w:val="none" w:sz="0" w:space="0" w:color="auto"/>
                                        <w:bottom w:val="none" w:sz="0" w:space="0" w:color="auto"/>
                                        <w:right w:val="none" w:sz="0" w:space="0" w:color="auto"/>
                                      </w:divBdr>
                                    </w:div>
                                    <w:div w:id="1232737075">
                                      <w:marLeft w:val="0"/>
                                      <w:marRight w:val="0"/>
                                      <w:marTop w:val="0"/>
                                      <w:marBottom w:val="0"/>
                                      <w:divBdr>
                                        <w:top w:val="none" w:sz="0" w:space="0" w:color="auto"/>
                                        <w:left w:val="none" w:sz="0" w:space="0" w:color="auto"/>
                                        <w:bottom w:val="none" w:sz="0" w:space="0" w:color="auto"/>
                                        <w:right w:val="none" w:sz="0" w:space="0" w:color="auto"/>
                                      </w:divBdr>
                                    </w:div>
                                    <w:div w:id="520511892">
                                      <w:marLeft w:val="0"/>
                                      <w:marRight w:val="0"/>
                                      <w:marTop w:val="0"/>
                                      <w:marBottom w:val="0"/>
                                      <w:divBdr>
                                        <w:top w:val="none" w:sz="0" w:space="0" w:color="auto"/>
                                        <w:left w:val="none" w:sz="0" w:space="0" w:color="auto"/>
                                        <w:bottom w:val="none" w:sz="0" w:space="0" w:color="auto"/>
                                        <w:right w:val="none" w:sz="0" w:space="0" w:color="auto"/>
                                      </w:divBdr>
                                    </w:div>
                                    <w:div w:id="173151619">
                                      <w:marLeft w:val="0"/>
                                      <w:marRight w:val="0"/>
                                      <w:marTop w:val="0"/>
                                      <w:marBottom w:val="0"/>
                                      <w:divBdr>
                                        <w:top w:val="none" w:sz="0" w:space="0" w:color="auto"/>
                                        <w:left w:val="none" w:sz="0" w:space="0" w:color="auto"/>
                                        <w:bottom w:val="none" w:sz="0" w:space="0" w:color="auto"/>
                                        <w:right w:val="none" w:sz="0" w:space="0" w:color="auto"/>
                                      </w:divBdr>
                                    </w:div>
                                    <w:div w:id="1172139907">
                                      <w:marLeft w:val="0"/>
                                      <w:marRight w:val="0"/>
                                      <w:marTop w:val="0"/>
                                      <w:marBottom w:val="0"/>
                                      <w:divBdr>
                                        <w:top w:val="none" w:sz="0" w:space="0" w:color="auto"/>
                                        <w:left w:val="none" w:sz="0" w:space="0" w:color="auto"/>
                                        <w:bottom w:val="none" w:sz="0" w:space="0" w:color="auto"/>
                                        <w:right w:val="none" w:sz="0" w:space="0" w:color="auto"/>
                                      </w:divBdr>
                                    </w:div>
                                    <w:div w:id="470752956">
                                      <w:marLeft w:val="0"/>
                                      <w:marRight w:val="0"/>
                                      <w:marTop w:val="0"/>
                                      <w:marBottom w:val="0"/>
                                      <w:divBdr>
                                        <w:top w:val="none" w:sz="0" w:space="0" w:color="auto"/>
                                        <w:left w:val="none" w:sz="0" w:space="0" w:color="auto"/>
                                        <w:bottom w:val="none" w:sz="0" w:space="0" w:color="auto"/>
                                        <w:right w:val="none" w:sz="0" w:space="0" w:color="auto"/>
                                      </w:divBdr>
                                    </w:div>
                                    <w:div w:id="4929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031">
                  <w:marLeft w:val="0"/>
                  <w:marRight w:val="0"/>
                  <w:marTop w:val="0"/>
                  <w:marBottom w:val="0"/>
                  <w:divBdr>
                    <w:top w:val="none" w:sz="0" w:space="0" w:color="auto"/>
                    <w:left w:val="none" w:sz="0" w:space="0" w:color="auto"/>
                    <w:bottom w:val="none" w:sz="0" w:space="0" w:color="auto"/>
                    <w:right w:val="none" w:sz="0" w:space="0" w:color="auto"/>
                  </w:divBdr>
                  <w:divsChild>
                    <w:div w:id="1570268821">
                      <w:marLeft w:val="0"/>
                      <w:marRight w:val="0"/>
                      <w:marTop w:val="0"/>
                      <w:marBottom w:val="0"/>
                      <w:divBdr>
                        <w:top w:val="none" w:sz="0" w:space="0" w:color="auto"/>
                        <w:left w:val="none" w:sz="0" w:space="0" w:color="auto"/>
                        <w:bottom w:val="none" w:sz="0" w:space="0" w:color="auto"/>
                        <w:right w:val="none" w:sz="0" w:space="0" w:color="auto"/>
                      </w:divBdr>
                      <w:divsChild>
                        <w:div w:id="1627393477">
                          <w:marLeft w:val="0"/>
                          <w:marRight w:val="0"/>
                          <w:marTop w:val="0"/>
                          <w:marBottom w:val="0"/>
                          <w:divBdr>
                            <w:top w:val="none" w:sz="0" w:space="0" w:color="auto"/>
                            <w:left w:val="none" w:sz="0" w:space="0" w:color="auto"/>
                            <w:bottom w:val="none" w:sz="0" w:space="0" w:color="auto"/>
                            <w:right w:val="none" w:sz="0" w:space="0" w:color="auto"/>
                          </w:divBdr>
                          <w:divsChild>
                            <w:div w:id="1916012707">
                              <w:marLeft w:val="0"/>
                              <w:marRight w:val="0"/>
                              <w:marTop w:val="0"/>
                              <w:marBottom w:val="0"/>
                              <w:divBdr>
                                <w:top w:val="none" w:sz="0" w:space="0" w:color="auto"/>
                                <w:left w:val="none" w:sz="0" w:space="0" w:color="auto"/>
                                <w:bottom w:val="none" w:sz="0" w:space="0" w:color="auto"/>
                                <w:right w:val="none" w:sz="0" w:space="0" w:color="auto"/>
                              </w:divBdr>
                            </w:div>
                            <w:div w:id="1688485301">
                              <w:marLeft w:val="0"/>
                              <w:marRight w:val="0"/>
                              <w:marTop w:val="0"/>
                              <w:marBottom w:val="0"/>
                              <w:divBdr>
                                <w:top w:val="none" w:sz="0" w:space="0" w:color="auto"/>
                                <w:left w:val="none" w:sz="0" w:space="0" w:color="auto"/>
                                <w:bottom w:val="none" w:sz="0" w:space="0" w:color="auto"/>
                                <w:right w:val="none" w:sz="0" w:space="0" w:color="auto"/>
                              </w:divBdr>
                            </w:div>
                            <w:div w:id="1363554402">
                              <w:marLeft w:val="0"/>
                              <w:marRight w:val="0"/>
                              <w:marTop w:val="0"/>
                              <w:marBottom w:val="0"/>
                              <w:divBdr>
                                <w:top w:val="none" w:sz="0" w:space="0" w:color="auto"/>
                                <w:left w:val="none" w:sz="0" w:space="0" w:color="auto"/>
                                <w:bottom w:val="none" w:sz="0" w:space="0" w:color="auto"/>
                                <w:right w:val="none" w:sz="0" w:space="0" w:color="auto"/>
                              </w:divBdr>
                            </w:div>
                            <w:div w:id="1590234451">
                              <w:marLeft w:val="0"/>
                              <w:marRight w:val="0"/>
                              <w:marTop w:val="0"/>
                              <w:marBottom w:val="0"/>
                              <w:divBdr>
                                <w:top w:val="none" w:sz="0" w:space="0" w:color="auto"/>
                                <w:left w:val="none" w:sz="0" w:space="0" w:color="auto"/>
                                <w:bottom w:val="none" w:sz="0" w:space="0" w:color="auto"/>
                                <w:right w:val="none" w:sz="0" w:space="0" w:color="auto"/>
                              </w:divBdr>
                            </w:div>
                            <w:div w:id="1166938425">
                              <w:marLeft w:val="0"/>
                              <w:marRight w:val="0"/>
                              <w:marTop w:val="0"/>
                              <w:marBottom w:val="0"/>
                              <w:divBdr>
                                <w:top w:val="none" w:sz="0" w:space="0" w:color="auto"/>
                                <w:left w:val="none" w:sz="0" w:space="0" w:color="auto"/>
                                <w:bottom w:val="none" w:sz="0" w:space="0" w:color="auto"/>
                                <w:right w:val="none" w:sz="0" w:space="0" w:color="auto"/>
                              </w:divBdr>
                            </w:div>
                            <w:div w:id="1444616835">
                              <w:marLeft w:val="0"/>
                              <w:marRight w:val="0"/>
                              <w:marTop w:val="0"/>
                              <w:marBottom w:val="0"/>
                              <w:divBdr>
                                <w:top w:val="none" w:sz="0" w:space="0" w:color="auto"/>
                                <w:left w:val="none" w:sz="0" w:space="0" w:color="auto"/>
                                <w:bottom w:val="none" w:sz="0" w:space="0" w:color="auto"/>
                                <w:right w:val="none" w:sz="0" w:space="0" w:color="auto"/>
                              </w:divBdr>
                            </w:div>
                            <w:div w:id="635141563">
                              <w:marLeft w:val="0"/>
                              <w:marRight w:val="0"/>
                              <w:marTop w:val="0"/>
                              <w:marBottom w:val="0"/>
                              <w:divBdr>
                                <w:top w:val="none" w:sz="0" w:space="0" w:color="auto"/>
                                <w:left w:val="none" w:sz="0" w:space="0" w:color="auto"/>
                                <w:bottom w:val="none" w:sz="0" w:space="0" w:color="auto"/>
                                <w:right w:val="none" w:sz="0" w:space="0" w:color="auto"/>
                              </w:divBdr>
                            </w:div>
                            <w:div w:id="444933858">
                              <w:marLeft w:val="0"/>
                              <w:marRight w:val="0"/>
                              <w:marTop w:val="0"/>
                              <w:marBottom w:val="240"/>
                              <w:divBdr>
                                <w:top w:val="none" w:sz="0" w:space="0" w:color="auto"/>
                                <w:left w:val="none" w:sz="0" w:space="0" w:color="auto"/>
                                <w:bottom w:val="none" w:sz="0" w:space="0" w:color="auto"/>
                                <w:right w:val="none" w:sz="0" w:space="0" w:color="auto"/>
                              </w:divBdr>
                            </w:div>
                            <w:div w:id="1043870346">
                              <w:marLeft w:val="0"/>
                              <w:marRight w:val="0"/>
                              <w:marTop w:val="0"/>
                              <w:marBottom w:val="240"/>
                              <w:divBdr>
                                <w:top w:val="none" w:sz="0" w:space="0" w:color="auto"/>
                                <w:left w:val="none" w:sz="0" w:space="0" w:color="auto"/>
                                <w:bottom w:val="none" w:sz="0" w:space="0" w:color="auto"/>
                                <w:right w:val="none" w:sz="0" w:space="0" w:color="auto"/>
                              </w:divBdr>
                            </w:div>
                            <w:div w:id="2130659269">
                              <w:marLeft w:val="0"/>
                              <w:marRight w:val="0"/>
                              <w:marTop w:val="0"/>
                              <w:marBottom w:val="0"/>
                              <w:divBdr>
                                <w:top w:val="none" w:sz="0" w:space="0" w:color="auto"/>
                                <w:left w:val="none" w:sz="0" w:space="0" w:color="auto"/>
                                <w:bottom w:val="none" w:sz="0" w:space="0" w:color="auto"/>
                                <w:right w:val="none" w:sz="0" w:space="0" w:color="auto"/>
                              </w:divBdr>
                            </w:div>
                            <w:div w:id="1911499479">
                              <w:marLeft w:val="0"/>
                              <w:marRight w:val="0"/>
                              <w:marTop w:val="0"/>
                              <w:marBottom w:val="0"/>
                              <w:divBdr>
                                <w:top w:val="none" w:sz="0" w:space="0" w:color="auto"/>
                                <w:left w:val="none" w:sz="0" w:space="0" w:color="auto"/>
                                <w:bottom w:val="none" w:sz="0" w:space="0" w:color="auto"/>
                                <w:right w:val="none" w:sz="0" w:space="0" w:color="auto"/>
                              </w:divBdr>
                            </w:div>
                            <w:div w:id="471095388">
                              <w:marLeft w:val="0"/>
                              <w:marRight w:val="0"/>
                              <w:marTop w:val="0"/>
                              <w:marBottom w:val="0"/>
                              <w:divBdr>
                                <w:top w:val="none" w:sz="0" w:space="0" w:color="auto"/>
                                <w:left w:val="none" w:sz="0" w:space="0" w:color="auto"/>
                                <w:bottom w:val="none" w:sz="0" w:space="0" w:color="auto"/>
                                <w:right w:val="none" w:sz="0" w:space="0" w:color="auto"/>
                              </w:divBdr>
                            </w:div>
                            <w:div w:id="1785077719">
                              <w:marLeft w:val="0"/>
                              <w:marRight w:val="0"/>
                              <w:marTop w:val="0"/>
                              <w:marBottom w:val="0"/>
                              <w:divBdr>
                                <w:top w:val="none" w:sz="0" w:space="0" w:color="auto"/>
                                <w:left w:val="none" w:sz="0" w:space="0" w:color="auto"/>
                                <w:bottom w:val="none" w:sz="0" w:space="0" w:color="auto"/>
                                <w:right w:val="none" w:sz="0" w:space="0" w:color="auto"/>
                              </w:divBdr>
                            </w:div>
                            <w:div w:id="367070536">
                              <w:blockQuote w:val="1"/>
                              <w:marLeft w:val="0"/>
                              <w:marRight w:val="0"/>
                              <w:marTop w:val="0"/>
                              <w:marBottom w:val="240"/>
                              <w:divBdr>
                                <w:top w:val="none" w:sz="0" w:space="0" w:color="auto"/>
                                <w:left w:val="none" w:sz="0" w:space="0" w:color="auto"/>
                                <w:bottom w:val="none" w:sz="0" w:space="0" w:color="auto"/>
                                <w:right w:val="none" w:sz="0" w:space="0" w:color="auto"/>
                              </w:divBdr>
                            </w:div>
                            <w:div w:id="433792655">
                              <w:blockQuote w:val="1"/>
                              <w:marLeft w:val="0"/>
                              <w:marRight w:val="0"/>
                              <w:marTop w:val="0"/>
                              <w:marBottom w:val="240"/>
                              <w:divBdr>
                                <w:top w:val="none" w:sz="0" w:space="0" w:color="auto"/>
                                <w:left w:val="none" w:sz="0" w:space="0" w:color="auto"/>
                                <w:bottom w:val="none" w:sz="0" w:space="0" w:color="auto"/>
                                <w:right w:val="none" w:sz="0" w:space="0" w:color="auto"/>
                              </w:divBdr>
                            </w:div>
                            <w:div w:id="1031153058">
                              <w:marLeft w:val="0"/>
                              <w:marRight w:val="0"/>
                              <w:marTop w:val="0"/>
                              <w:marBottom w:val="0"/>
                              <w:divBdr>
                                <w:top w:val="none" w:sz="0" w:space="0" w:color="auto"/>
                                <w:left w:val="none" w:sz="0" w:space="0" w:color="auto"/>
                                <w:bottom w:val="none" w:sz="0" w:space="0" w:color="auto"/>
                                <w:right w:val="none" w:sz="0" w:space="0" w:color="auto"/>
                              </w:divBdr>
                            </w:div>
                            <w:div w:id="1560435066">
                              <w:marLeft w:val="0"/>
                              <w:marRight w:val="0"/>
                              <w:marTop w:val="0"/>
                              <w:marBottom w:val="0"/>
                              <w:divBdr>
                                <w:top w:val="none" w:sz="0" w:space="0" w:color="auto"/>
                                <w:left w:val="none" w:sz="0" w:space="0" w:color="auto"/>
                                <w:bottom w:val="none" w:sz="0" w:space="0" w:color="auto"/>
                                <w:right w:val="none" w:sz="0" w:space="0" w:color="auto"/>
                              </w:divBdr>
                            </w:div>
                            <w:div w:id="789282732">
                              <w:marLeft w:val="0"/>
                              <w:marRight w:val="0"/>
                              <w:marTop w:val="0"/>
                              <w:marBottom w:val="0"/>
                              <w:divBdr>
                                <w:top w:val="none" w:sz="0" w:space="0" w:color="auto"/>
                                <w:left w:val="none" w:sz="0" w:space="0" w:color="auto"/>
                                <w:bottom w:val="none" w:sz="0" w:space="0" w:color="auto"/>
                                <w:right w:val="none" w:sz="0" w:space="0" w:color="auto"/>
                              </w:divBdr>
                            </w:div>
                            <w:div w:id="206065301">
                              <w:marLeft w:val="0"/>
                              <w:marRight w:val="0"/>
                              <w:marTop w:val="0"/>
                              <w:marBottom w:val="0"/>
                              <w:divBdr>
                                <w:top w:val="none" w:sz="0" w:space="0" w:color="auto"/>
                                <w:left w:val="none" w:sz="0" w:space="0" w:color="auto"/>
                                <w:bottom w:val="none" w:sz="0" w:space="0" w:color="auto"/>
                                <w:right w:val="none" w:sz="0" w:space="0" w:color="auto"/>
                              </w:divBdr>
                            </w:div>
                            <w:div w:id="11528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github.com/adam-p/markdown-here/wiki/Markdown-Cheatsheet" TargetMode="External"/><Relationship Id="rId21" Type="http://schemas.openxmlformats.org/officeDocument/2006/relationships/hyperlink" Target="https://github.com/adam-p/markdown-here/wiki/Markdown-Cheatsheet" TargetMode="External"/><Relationship Id="rId42" Type="http://schemas.openxmlformats.org/officeDocument/2006/relationships/control" Target="activeX/activeX2.xml"/><Relationship Id="rId47" Type="http://schemas.openxmlformats.org/officeDocument/2006/relationships/hyperlink" Target="https://github.com/adam-p/markdown-here/wiki/Markdown-Cheatsheet" TargetMode="External"/><Relationship Id="rId63" Type="http://schemas.openxmlformats.org/officeDocument/2006/relationships/hyperlink" Target="http://www.reddit.com/" TargetMode="External"/><Relationship Id="rId68" Type="http://schemas.openxmlformats.org/officeDocument/2006/relationships/hyperlink" Target="https://docs.github.com/en/get-started/writing-on-github/getting-started-with-writing-and-formatting-on-github/basic-writing-and-formatting-syntax" TargetMode="External"/><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dam-p/markdown-here/wiki/Markdown-Cheatsheet" TargetMode="External"/><Relationship Id="rId29" Type="http://schemas.openxmlformats.org/officeDocument/2006/relationships/hyperlink" Target="https://github.com/adam-p/markdown-here/wiki/Markdown-Cheatsheet" TargetMode="External"/><Relationship Id="rId11" Type="http://schemas.openxmlformats.org/officeDocument/2006/relationships/hyperlink" Target="https://github.com/adam-p/markdown-here/wiki/Development-Notes" TargetMode="External"/><Relationship Id="rId24" Type="http://schemas.openxmlformats.org/officeDocument/2006/relationships/hyperlink" Target="https://github.com/adam-p/markdown-here/wiki/Markdown-Cheatsheet" TargetMode="External"/><Relationship Id="rId32" Type="http://schemas.openxmlformats.org/officeDocument/2006/relationships/hyperlink" Target="https://github.com/adam-p/markdown-here/wiki/Markdown-Cheatsheet" TargetMode="External"/><Relationship Id="rId37" Type="http://schemas.openxmlformats.org/officeDocument/2006/relationships/hyperlink" Target="https://github.com/adam-p/markdown-here/wiki/Press,-Posts,-Reviews,-Etc." TargetMode="External"/><Relationship Id="rId40" Type="http://schemas.openxmlformats.org/officeDocument/2006/relationships/hyperlink" Target="https://github.com/adam-p/markdown-here/wiki/Troubleshooting" TargetMode="External"/><Relationship Id="rId45" Type="http://schemas.openxmlformats.org/officeDocument/2006/relationships/hyperlink" Target="https://github.com/adam-p/markdown-here/wiki/Markdown-Cheatsheet" TargetMode="External"/><Relationship Id="rId53" Type="http://schemas.openxmlformats.org/officeDocument/2006/relationships/hyperlink" Target="https://github.com/adam-p/markdown-here/wiki/Markdown-Cheatsheet" TargetMode="External"/><Relationship Id="rId58" Type="http://schemas.openxmlformats.org/officeDocument/2006/relationships/hyperlink" Target="https://www.google.com/" TargetMode="External"/><Relationship Id="rId66" Type="http://schemas.openxmlformats.org/officeDocument/2006/relationships/image" Target="media/image3.png"/><Relationship Id="rId5" Type="http://schemas.openxmlformats.org/officeDocument/2006/relationships/webSettings" Target="webSettings.xml"/><Relationship Id="rId61" Type="http://schemas.openxmlformats.org/officeDocument/2006/relationships/hyperlink" Target="https://github.com/adam-p/markdown-here/blob/master/LICENSE" TargetMode="External"/><Relationship Id="rId19" Type="http://schemas.openxmlformats.org/officeDocument/2006/relationships/hyperlink" Target="https://github.com/adam-p/markdown-here/wiki/Markdown-Cheatsheet" TargetMode="External"/><Relationship Id="rId14" Type="http://schemas.openxmlformats.org/officeDocument/2006/relationships/hyperlink" Target="https://github.com/adam-p/markdown-here/wiki/Markdown-Cheatsheet" TargetMode="External"/><Relationship Id="rId22" Type="http://schemas.openxmlformats.org/officeDocument/2006/relationships/hyperlink" Target="https://github.com/adam-p/markdown-here/wiki/Markdown-Cheatsheet" TargetMode="External"/><Relationship Id="rId27" Type="http://schemas.openxmlformats.org/officeDocument/2006/relationships/hyperlink" Target="https://github.com/adam-p/markdown-here/wiki/Markdown-Cheatsheet" TargetMode="External"/><Relationship Id="rId30" Type="http://schemas.openxmlformats.org/officeDocument/2006/relationships/hyperlink" Target="https://github.com/adam-p/markdown-here/wiki/Markdown-Cheatsheet" TargetMode="External"/><Relationship Id="rId35" Type="http://schemas.openxmlformats.org/officeDocument/2006/relationships/hyperlink" Target="https://github.com/adam-p/markdown-here/wiki/Markdown-Here-Cheatsheet" TargetMode="External"/><Relationship Id="rId43" Type="http://schemas.openxmlformats.org/officeDocument/2006/relationships/hyperlink" Target="http://daringfireball.net/projects/markdown/" TargetMode="External"/><Relationship Id="rId48" Type="http://schemas.openxmlformats.org/officeDocument/2006/relationships/hyperlink" Target="https://github.com/adam-p/markdown-here/wiki/Markdown-Cheatsheet" TargetMode="External"/><Relationship Id="rId56" Type="http://schemas.openxmlformats.org/officeDocument/2006/relationships/hyperlink" Target="https://github.com/adam-p/markdown-here/wiki/Markdown-Cheatsheet" TargetMode="External"/><Relationship Id="rId64" Type="http://schemas.openxmlformats.org/officeDocument/2006/relationships/hyperlink" Target="http://www.example.com/" TargetMode="External"/><Relationship Id="rId69" Type="http://schemas.openxmlformats.org/officeDocument/2006/relationships/image" Target="media/image4.png"/><Relationship Id="rId8" Type="http://schemas.openxmlformats.org/officeDocument/2006/relationships/control" Target="activeX/activeX1.xml"/><Relationship Id="rId51" Type="http://schemas.openxmlformats.org/officeDocument/2006/relationships/hyperlink" Target="https://github.com/adam-p/markdown-here/wiki/Markdown-Cheatsheet" TargetMode="External"/><Relationship Id="rId3" Type="http://schemas.openxmlformats.org/officeDocument/2006/relationships/styles" Target="styles.xml"/><Relationship Id="rId12" Type="http://schemas.openxmlformats.org/officeDocument/2006/relationships/hyperlink" Target="https://github.com/adam-p/markdown-here/wiki/Markdown-Cheatsheet" TargetMode="External"/><Relationship Id="rId17" Type="http://schemas.openxmlformats.org/officeDocument/2006/relationships/hyperlink" Target="https://github.com/adam-p/markdown-here/wiki/Markdown-Cheatsheet" TargetMode="External"/><Relationship Id="rId25" Type="http://schemas.openxmlformats.org/officeDocument/2006/relationships/hyperlink" Target="https://github.com/adam-p/markdown-here/wiki/Markdown-Cheatsheet" TargetMode="External"/><Relationship Id="rId33" Type="http://schemas.openxmlformats.org/officeDocument/2006/relationships/hyperlink" Target="https://github.com/adam-p/markdown-here/wiki/Markdown-Cheatsheet" TargetMode="External"/><Relationship Id="rId38" Type="http://schemas.openxmlformats.org/officeDocument/2006/relationships/hyperlink" Target="https://github.com/adam-p/markdown-here/wiki/Reviews" TargetMode="External"/><Relationship Id="rId46" Type="http://schemas.openxmlformats.org/officeDocument/2006/relationships/hyperlink" Target="https://github.com/adam-p/markdown-here/wiki/Markdown-Cheatsheet" TargetMode="External"/><Relationship Id="rId59" Type="http://schemas.openxmlformats.org/officeDocument/2006/relationships/hyperlink" Target="https://www.google.com/" TargetMode="External"/><Relationship Id="rId67" Type="http://schemas.openxmlformats.org/officeDocument/2006/relationships/hyperlink" Target="http://softwaremaniacs.org/media/soft/highlight/test.html" TargetMode="External"/><Relationship Id="rId20" Type="http://schemas.openxmlformats.org/officeDocument/2006/relationships/hyperlink" Target="https://github.com/adam-p/markdown-here/wiki/Markdown-Cheatsheet" TargetMode="External"/><Relationship Id="rId41" Type="http://schemas.openxmlformats.org/officeDocument/2006/relationships/image" Target="media/image2.wmf"/><Relationship Id="rId54" Type="http://schemas.openxmlformats.org/officeDocument/2006/relationships/hyperlink" Target="https://github.com/adam-p/markdown-here/wiki/Markdown-Cheatsheet" TargetMode="External"/><Relationship Id="rId62" Type="http://schemas.openxmlformats.org/officeDocument/2006/relationships/hyperlink" Target="http://slashdot.or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dam-p/markdown-here/wiki/Markdown-Cheatsheet/_history" TargetMode="External"/><Relationship Id="rId15" Type="http://schemas.openxmlformats.org/officeDocument/2006/relationships/hyperlink" Target="https://github.com/adam-p/markdown-here/wiki/Markdown-Cheatsheet" TargetMode="External"/><Relationship Id="rId23" Type="http://schemas.openxmlformats.org/officeDocument/2006/relationships/hyperlink" Target="https://github.com/adam-p/markdown-here/wiki/Markdown-Cheatsheet" TargetMode="External"/><Relationship Id="rId28" Type="http://schemas.openxmlformats.org/officeDocument/2006/relationships/hyperlink" Target="https://github.com/adam-p/markdown-here/wiki/Markdown-Cheatsheet" TargetMode="External"/><Relationship Id="rId36" Type="http://schemas.openxmlformats.org/officeDocument/2006/relationships/hyperlink" Target="https://github.com/adam-p/markdown-here/wiki/Other-Markdown-Tools" TargetMode="External"/><Relationship Id="rId49" Type="http://schemas.openxmlformats.org/officeDocument/2006/relationships/hyperlink" Target="https://github.com/adam-p/markdown-here/wiki/Markdown-Cheatsheet" TargetMode="External"/><Relationship Id="rId57" Type="http://schemas.openxmlformats.org/officeDocument/2006/relationships/hyperlink" Target="https://github.com/adam-p/markdown-here/wiki/Markdown-Cheatsheet" TargetMode="External"/><Relationship Id="rId10" Type="http://schemas.openxmlformats.org/officeDocument/2006/relationships/hyperlink" Target="https://github.com/adam-p/markdown-here/wiki/Compatibility" TargetMode="External"/><Relationship Id="rId31" Type="http://schemas.openxmlformats.org/officeDocument/2006/relationships/hyperlink" Target="https://github.com/adam-p/markdown-here/wiki/Markdown-Cheatsheet" TargetMode="External"/><Relationship Id="rId44" Type="http://schemas.openxmlformats.org/officeDocument/2006/relationships/hyperlink" Target="https://github.com/adam-p/markdown-here/wiki/Other-Markdown-Tools" TargetMode="External"/><Relationship Id="rId52" Type="http://schemas.openxmlformats.org/officeDocument/2006/relationships/hyperlink" Target="https://github.com/adam-p/markdown-here/wiki/Markdown-Cheatsheet" TargetMode="External"/><Relationship Id="rId60" Type="http://schemas.openxmlformats.org/officeDocument/2006/relationships/hyperlink" Target="https://www.mozilla.org/" TargetMode="External"/><Relationship Id="rId65" Type="http://schemas.openxmlformats.org/officeDocument/2006/relationships/hyperlink" Target="http://www.example.com/" TargetMode="External"/><Relationship Id="rId4" Type="http://schemas.openxmlformats.org/officeDocument/2006/relationships/settings" Target="settings.xml"/><Relationship Id="rId9" Type="http://schemas.openxmlformats.org/officeDocument/2006/relationships/hyperlink" Target="https://github.com/adam-p/markdown-here/wiki" TargetMode="External"/><Relationship Id="rId13" Type="http://schemas.openxmlformats.org/officeDocument/2006/relationships/hyperlink" Target="https://github.com/adam-p/markdown-here/wiki/Markdown-Cheatsheet" TargetMode="External"/><Relationship Id="rId18" Type="http://schemas.openxmlformats.org/officeDocument/2006/relationships/hyperlink" Target="https://github.com/adam-p/markdown-here/wiki/Markdown-Cheatsheet" TargetMode="External"/><Relationship Id="rId39" Type="http://schemas.openxmlformats.org/officeDocument/2006/relationships/hyperlink" Target="https://github.com/adam-p/markdown-here/wiki/Tips-and-Tricks" TargetMode="External"/><Relationship Id="rId34" Type="http://schemas.openxmlformats.org/officeDocument/2006/relationships/hyperlink" Target="https://github.com/adam-p/markdown-here/wiki/Markdown-Cheatsheet" TargetMode="External"/><Relationship Id="rId50" Type="http://schemas.openxmlformats.org/officeDocument/2006/relationships/hyperlink" Target="https://github.com/adam-p/markdown-here/wiki/Markdown-Cheatsheet" TargetMode="External"/><Relationship Id="rId55" Type="http://schemas.openxmlformats.org/officeDocument/2006/relationships/hyperlink" Target="https://github.com/adam-p/markdown-here/wiki/Markdown-Cheatshee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PRasK5cgTno0kwSDYw5sXT1GwA==">CgMxLjA4AHIhMVpQTDJFVElFWXRieTcydFo4Wm1QaEoxTm5zTVhNT0xl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2331</Words>
  <Characters>13291</Characters>
  <Application>Microsoft Office Word</Application>
  <DocSecurity>0</DocSecurity>
  <Lines>110</Lines>
  <Paragraphs>31</Paragraphs>
  <ScaleCrop>false</ScaleCrop>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Greene</dc:creator>
  <cp:lastModifiedBy>John Greene</cp:lastModifiedBy>
  <cp:revision>3</cp:revision>
  <dcterms:created xsi:type="dcterms:W3CDTF">2023-08-03T15:35:00Z</dcterms:created>
  <dcterms:modified xsi:type="dcterms:W3CDTF">2023-08-05T21:12:00Z</dcterms:modified>
</cp:coreProperties>
</file>